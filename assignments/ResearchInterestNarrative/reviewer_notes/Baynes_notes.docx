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EA56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  <w:bookmarkStart w:id="0" w:name="_GoBack"/>
      <w:bookmarkEnd w:id="0"/>
    </w:p>
    <w:p w14:paraId="7A93DCC0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588A72A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681C203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2AFCB912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C54A20F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5D9EDF9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648B18BC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4740D5BD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D548DA7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4FCAF8EA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8BBFA28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E789F82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48C02F0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5A597A51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5B65A0E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2FA9A2C1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9D58D86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0A30521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79088658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5716E97C" w14:textId="77777777" w:rsidR="000809AB" w:rsidRPr="00006C26" w:rsidRDefault="000809AB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25081C48" w14:textId="77777777" w:rsidR="000809AB" w:rsidRPr="00006C26" w:rsidRDefault="000C09FC">
      <w:pPr>
        <w:spacing w:before="18"/>
        <w:ind w:left="1153"/>
        <w:rPr>
          <w:rFonts w:ascii="Times New Roman" w:hAnsi="Times New Roman" w:cs="Times New Roman"/>
          <w:sz w:val="34"/>
        </w:rPr>
      </w:pPr>
      <w:r w:rsidRPr="00006C26">
        <w:rPr>
          <w:rFonts w:ascii="Times New Roman" w:hAnsi="Times New Roman" w:cs="Times New Roman"/>
          <w:w w:val="110"/>
          <w:sz w:val="34"/>
        </w:rPr>
        <w:t>Research Interest Narrative - the perfect storm</w:t>
      </w:r>
    </w:p>
    <w:p w14:paraId="4331AEA7" w14:textId="77777777" w:rsidR="000809AB" w:rsidRPr="00006C26" w:rsidRDefault="000809AB">
      <w:pPr>
        <w:pStyle w:val="BodyText"/>
        <w:spacing w:before="2"/>
        <w:rPr>
          <w:rFonts w:ascii="Times New Roman" w:hAnsi="Times New Roman" w:cs="Times New Roman"/>
          <w:sz w:val="49"/>
        </w:rPr>
      </w:pPr>
    </w:p>
    <w:p w14:paraId="640614DB" w14:textId="77777777" w:rsidR="000809AB" w:rsidRPr="00006C26" w:rsidRDefault="000C09FC">
      <w:pPr>
        <w:spacing w:line="547" w:lineRule="auto"/>
        <w:ind w:left="3437" w:right="5170"/>
        <w:jc w:val="center"/>
        <w:rPr>
          <w:rFonts w:ascii="Times New Roman" w:hAnsi="Times New Roman" w:cs="Times New Roman"/>
          <w:sz w:val="24"/>
        </w:rPr>
      </w:pPr>
      <w:r w:rsidRPr="00006C26">
        <w:rPr>
          <w:rFonts w:ascii="Times New Roman" w:hAnsi="Times New Roman" w:cs="Times New Roman"/>
          <w:w w:val="110"/>
          <w:sz w:val="24"/>
        </w:rPr>
        <w:t>Michael Lundquist May 19, 2019</w:t>
      </w:r>
    </w:p>
    <w:p w14:paraId="585B0DBE" w14:textId="77777777" w:rsidR="000809AB" w:rsidRPr="00006C26" w:rsidRDefault="000809AB">
      <w:pPr>
        <w:spacing w:line="547" w:lineRule="auto"/>
        <w:jc w:val="center"/>
        <w:rPr>
          <w:rFonts w:ascii="Times New Roman" w:hAnsi="Times New Roman" w:cs="Times New Roman"/>
          <w:sz w:val="24"/>
        </w:rPr>
        <w:sectPr w:rsidR="000809AB" w:rsidRPr="00006C26">
          <w:type w:val="continuous"/>
          <w:pgSz w:w="12240" w:h="15840"/>
          <w:pgMar w:top="1500" w:right="0" w:bottom="280" w:left="1720" w:header="720" w:footer="720" w:gutter="0"/>
          <w:cols w:space="720"/>
        </w:sectPr>
      </w:pPr>
    </w:p>
    <w:p w14:paraId="382B195A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687857AD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6BC87AB6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0518836B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1876578C" w14:textId="77777777" w:rsidR="000809AB" w:rsidRPr="00006C26" w:rsidRDefault="000C09FC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Introduction</w:t>
      </w:r>
    </w:p>
    <w:p w14:paraId="0F0947C4" w14:textId="77777777" w:rsidR="000809AB" w:rsidRPr="00006C26" w:rsidRDefault="000809AB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14:paraId="7212DCA1" w14:textId="77777777" w:rsidR="000809AB" w:rsidRPr="00006C26" w:rsidRDefault="000C09FC">
      <w:pPr>
        <w:pStyle w:val="BodyText"/>
        <w:spacing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05"/>
        </w:rPr>
        <w:t xml:space="preserve">Every programmer is ordained into the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church </w:t>
      </w:r>
      <w:r w:rsidRPr="00006C26">
        <w:rPr>
          <w:rFonts w:ascii="Times New Roman" w:hAnsi="Times New Roman" w:cs="Times New Roman"/>
          <w:w w:val="105"/>
        </w:rPr>
        <w:t xml:space="preserve">of code with the same  simple  program. All </w:t>
      </w:r>
      <w:r w:rsidRPr="00006C26">
        <w:rPr>
          <w:rFonts w:ascii="Times New Roman" w:hAnsi="Times New Roman" w:cs="Times New Roman"/>
          <w:w w:val="115"/>
        </w:rPr>
        <w:t xml:space="preserve">it </w:t>
      </w:r>
      <w:r w:rsidRPr="00006C26">
        <w:rPr>
          <w:rFonts w:ascii="Times New Roman" w:hAnsi="Times New Roman" w:cs="Times New Roman"/>
          <w:w w:val="105"/>
        </w:rPr>
        <w:t xml:space="preserve">does is display the words ’hello world.’ In 2014, I took a computer science class, printed ’hello world’, and am now forever a member of the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church </w:t>
      </w:r>
      <w:r w:rsidRPr="00006C26">
        <w:rPr>
          <w:rFonts w:ascii="Times New Roman" w:hAnsi="Times New Roman" w:cs="Times New Roman"/>
          <w:w w:val="105"/>
        </w:rPr>
        <w:t xml:space="preserve">of code. When I wrote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my </w:t>
      </w:r>
      <w:r w:rsidRPr="00006C26">
        <w:rPr>
          <w:rFonts w:ascii="Times New Roman" w:hAnsi="Times New Roman" w:cs="Times New Roman"/>
          <w:w w:val="105"/>
        </w:rPr>
        <w:t xml:space="preserve">first ’hello world’ program in 2014, I was already 21. 21 is old for a programmer to write their first ’hello world’, being nearly a man when  I  first  learned  to  code  has  given  me  a  unique  perspective on what life is like with and without programming and how fun </w:t>
      </w:r>
      <w:r w:rsidRPr="00006C26">
        <w:rPr>
          <w:rFonts w:ascii="Times New Roman" w:hAnsi="Times New Roman" w:cs="Times New Roman"/>
          <w:w w:val="115"/>
        </w:rPr>
        <w:t xml:space="preserve">it </w:t>
      </w:r>
      <w:r w:rsidRPr="00006C26">
        <w:rPr>
          <w:rFonts w:ascii="Times New Roman" w:hAnsi="Times New Roman" w:cs="Times New Roman"/>
          <w:w w:val="105"/>
        </w:rPr>
        <w:t xml:space="preserve">truly is.  In        this essay I will explain: the  problems  I  had  before  I  knew  how  to  program, how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much </w:t>
      </w:r>
      <w:r w:rsidRPr="00006C26">
        <w:rPr>
          <w:rFonts w:ascii="Times New Roman" w:hAnsi="Times New Roman" w:cs="Times New Roman"/>
          <w:w w:val="105"/>
        </w:rPr>
        <w:t xml:space="preserve">fun I had learning how to solve those problems, and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how </w:t>
      </w:r>
      <w:r w:rsidRPr="00006C26">
        <w:rPr>
          <w:rFonts w:ascii="Times New Roman" w:hAnsi="Times New Roman" w:cs="Times New Roman"/>
          <w:w w:val="105"/>
        </w:rPr>
        <w:t xml:space="preserve">I currently program with a  team  of  other  expert  programmers.  Throughout  this  class  and  in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my </w:t>
      </w:r>
      <w:r w:rsidRPr="00006C26">
        <w:rPr>
          <w:rFonts w:ascii="Times New Roman" w:hAnsi="Times New Roman" w:cs="Times New Roman"/>
          <w:w w:val="105"/>
        </w:rPr>
        <w:t xml:space="preserve">internship </w:t>
      </w:r>
      <w:r w:rsidRPr="00006C26">
        <w:rPr>
          <w:rFonts w:ascii="Times New Roman" w:hAnsi="Times New Roman" w:cs="Times New Roman"/>
          <w:w w:val="115"/>
        </w:rPr>
        <w:t xml:space="preserve">at </w:t>
      </w:r>
      <w:r w:rsidRPr="00006C26">
        <w:rPr>
          <w:rFonts w:ascii="Times New Roman" w:hAnsi="Times New Roman" w:cs="Times New Roman"/>
          <w:w w:val="105"/>
        </w:rPr>
        <w:t xml:space="preserve">Leidos this summer, I intend to further  research  tools  </w:t>
      </w:r>
      <w:r w:rsidRPr="00006C26">
        <w:rPr>
          <w:rFonts w:ascii="Times New Roman" w:hAnsi="Times New Roman" w:cs="Times New Roman"/>
          <w:w w:val="115"/>
        </w:rPr>
        <w:t xml:space="preserve">that </w:t>
      </w:r>
      <w:r w:rsidRPr="00006C26">
        <w:rPr>
          <w:rFonts w:ascii="Times New Roman" w:hAnsi="Times New Roman" w:cs="Times New Roman"/>
          <w:w w:val="105"/>
        </w:rPr>
        <w:t xml:space="preserve">enable team work between developers. I hope to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have </w:t>
      </w:r>
      <w:r w:rsidRPr="00006C26">
        <w:rPr>
          <w:rFonts w:ascii="Times New Roman" w:hAnsi="Times New Roman" w:cs="Times New Roman"/>
          <w:w w:val="105"/>
        </w:rPr>
        <w:t xml:space="preserve">another ’hello world’ moment with some of these tools, and perhaps introduce  some  of  them  to  </w:t>
      </w:r>
      <w:r w:rsidRPr="00006C26">
        <w:rPr>
          <w:rFonts w:ascii="Times New Roman" w:hAnsi="Times New Roman" w:cs="Times New Roman"/>
          <w:spacing w:val="-3"/>
          <w:w w:val="105"/>
        </w:rPr>
        <w:t xml:space="preserve">my </w:t>
      </w:r>
      <w:r w:rsidRPr="00006C26">
        <w:rPr>
          <w:rFonts w:ascii="Times New Roman" w:hAnsi="Times New Roman" w:cs="Times New Roman"/>
          <w:w w:val="105"/>
        </w:rPr>
        <w:t>team!</w:t>
      </w:r>
      <w:ins w:id="1" w:author="Kevin Baynes" w:date="2019-05-23T12:00:00Z">
        <w:r w:rsidR="0031351D">
          <w:rPr>
            <w:rFonts w:ascii="Times New Roman" w:hAnsi="Times New Roman" w:cs="Times New Roman"/>
            <w:w w:val="105"/>
          </w:rPr>
          <w:t xml:space="preserve"> (1)</w:t>
        </w:r>
      </w:ins>
    </w:p>
    <w:p w14:paraId="58A6EFB1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7464606" w14:textId="77777777" w:rsidR="000809AB" w:rsidRPr="00006C26" w:rsidRDefault="000C09FC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144"/>
        <w:ind w:hanging="484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before</w:t>
      </w:r>
    </w:p>
    <w:p w14:paraId="7DF91D28" w14:textId="77777777" w:rsidR="000809AB" w:rsidRPr="00006C26" w:rsidRDefault="000809AB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14:paraId="58E08496" w14:textId="77777777" w:rsidR="000809AB" w:rsidRPr="00006C26" w:rsidRDefault="000C09FC">
      <w:pPr>
        <w:pStyle w:val="BodyText"/>
        <w:spacing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 xml:space="preserve">Before I learned to code I occasionally faced many problems that either required code or could </w:t>
      </w:r>
      <w:r w:rsidRPr="00006C26">
        <w:rPr>
          <w:rFonts w:ascii="Times New Roman" w:hAnsi="Times New Roman" w:cs="Times New Roman"/>
          <w:spacing w:val="2"/>
          <w:w w:val="110"/>
        </w:rPr>
        <w:t xml:space="preserve">be </w:t>
      </w:r>
      <w:r w:rsidRPr="00006C26">
        <w:rPr>
          <w:rFonts w:ascii="Times New Roman" w:hAnsi="Times New Roman" w:cs="Times New Roman"/>
          <w:w w:val="110"/>
        </w:rPr>
        <w:t xml:space="preserve">performed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much </w:t>
      </w:r>
      <w:r w:rsidRPr="00006C26">
        <w:rPr>
          <w:rFonts w:ascii="Times New Roman" w:hAnsi="Times New Roman" w:cs="Times New Roman"/>
          <w:w w:val="110"/>
        </w:rPr>
        <w:t xml:space="preserve">faster with code. These problems didn’t occur every </w:t>
      </w:r>
      <w:r w:rsidRPr="00006C26">
        <w:rPr>
          <w:rFonts w:ascii="Times New Roman" w:hAnsi="Times New Roman" w:cs="Times New Roman"/>
          <w:spacing w:val="-6"/>
          <w:w w:val="110"/>
        </w:rPr>
        <w:t xml:space="preserve">day,  </w:t>
      </w:r>
      <w:r w:rsidRPr="00006C26">
        <w:rPr>
          <w:rFonts w:ascii="Times New Roman" w:hAnsi="Times New Roman" w:cs="Times New Roman"/>
          <w:w w:val="110"/>
        </w:rPr>
        <w:t>but the problems that I did face heavily influenced and motivated     me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to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keep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working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hard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while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learning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how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to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code.</w:t>
      </w:r>
      <w:ins w:id="2" w:author="Kevin Baynes" w:date="2019-05-23T12:00:00Z">
        <w:r w:rsidR="0031351D">
          <w:rPr>
            <w:rFonts w:ascii="Times New Roman" w:hAnsi="Times New Roman" w:cs="Times New Roman"/>
            <w:w w:val="110"/>
          </w:rPr>
          <w:t xml:space="preserve"> (2)</w:t>
        </w:r>
      </w:ins>
    </w:p>
    <w:p w14:paraId="384B4E7A" w14:textId="77777777" w:rsidR="000809AB" w:rsidRPr="00006C26" w:rsidRDefault="000809AB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14:paraId="3C0E6BF2" w14:textId="77777777" w:rsidR="000809AB" w:rsidRPr="00006C26" w:rsidRDefault="000C09FC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spacing w:val="2"/>
        </w:rPr>
        <w:t>Joe</w:t>
      </w:r>
    </w:p>
    <w:p w14:paraId="105003A6" w14:textId="77777777" w:rsidR="000809AB" w:rsidRPr="00006C26" w:rsidRDefault="000809AB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68A8BDE3" w14:textId="77777777" w:rsidR="000809AB" w:rsidRPr="00006C26" w:rsidRDefault="000C09FC">
      <w:pPr>
        <w:pStyle w:val="BodyText"/>
        <w:spacing w:line="343" w:lineRule="auto"/>
        <w:ind w:left="955" w:right="2686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 xml:space="preserve">The problem that influenced me the most was given to me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by my </w:t>
      </w:r>
      <w:r w:rsidRPr="00006C26">
        <w:rPr>
          <w:rFonts w:ascii="Times New Roman" w:hAnsi="Times New Roman" w:cs="Times New Roman"/>
          <w:w w:val="115"/>
        </w:rPr>
        <w:t xml:space="preserve">God father in an internship I did at his financial advice firm in the summer of 2013.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At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internship,</w:t>
      </w:r>
      <w:r w:rsidRPr="00006C26">
        <w:rPr>
          <w:rFonts w:ascii="Times New Roman" w:hAnsi="Times New Roman" w:cs="Times New Roman"/>
          <w:spacing w:val="2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was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hired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copy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information</w:t>
      </w:r>
      <w:r w:rsidRPr="00006C26">
        <w:rPr>
          <w:rFonts w:ascii="Times New Roman" w:hAnsi="Times New Roman" w:cs="Times New Roman"/>
          <w:spacing w:val="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from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thousands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of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websites</w:t>
      </w:r>
    </w:p>
    <w:p w14:paraId="2C898B5A" w14:textId="77777777" w:rsidR="000809AB" w:rsidRPr="00006C26" w:rsidRDefault="000809AB">
      <w:pPr>
        <w:spacing w:line="343" w:lineRule="auto"/>
        <w:jc w:val="both"/>
        <w:rPr>
          <w:rFonts w:ascii="Times New Roman" w:hAnsi="Times New Roman" w:cs="Times New Roman"/>
        </w:rPr>
        <w:sectPr w:rsidR="000809AB" w:rsidRPr="00006C26">
          <w:footerReference w:type="default" r:id="rId7"/>
          <w:pgSz w:w="12240" w:h="15840"/>
          <w:pgMar w:top="1500" w:right="0" w:bottom="1920" w:left="1720" w:header="0" w:footer="1737" w:gutter="0"/>
          <w:pgNumType w:start="1"/>
          <w:cols w:space="720"/>
        </w:sectPr>
      </w:pPr>
    </w:p>
    <w:p w14:paraId="33B3C606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2C0B537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05F4BB14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18B9954E" w14:textId="77777777" w:rsidR="000809AB" w:rsidRPr="00006C26" w:rsidRDefault="000C09FC">
      <w:pPr>
        <w:pStyle w:val="BodyText"/>
        <w:spacing w:before="50"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 xml:space="preserve">and paste the information into an excel spreadsheet. 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At  </w:t>
      </w:r>
      <w:r w:rsidRPr="00006C26">
        <w:rPr>
          <w:rFonts w:ascii="Times New Roman" w:hAnsi="Times New Roman" w:cs="Times New Roman"/>
          <w:w w:val="110"/>
        </w:rPr>
        <w:t xml:space="preserve">the time, automating   the process didn’t occur to me, but the task stuck with me and when I learned how to code, automating repetitive tasks became a very important to me. The  task took months of hard work but if I were to do it again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today, </w:t>
      </w:r>
      <w:r w:rsidRPr="00006C26">
        <w:rPr>
          <w:rFonts w:ascii="Times New Roman" w:hAnsi="Times New Roman" w:cs="Times New Roman"/>
          <w:w w:val="110"/>
        </w:rPr>
        <w:t xml:space="preserve">I would write web-scraper to automate all the copying and pasting. I would </w:t>
      </w:r>
      <w:r w:rsidRPr="00006C26">
        <w:rPr>
          <w:rFonts w:ascii="Times New Roman" w:hAnsi="Times New Roman" w:cs="Times New Roman"/>
          <w:spacing w:val="2"/>
          <w:w w:val="110"/>
        </w:rPr>
        <w:t xml:space="preserve">be </w:t>
      </w:r>
      <w:r w:rsidRPr="00006C26">
        <w:rPr>
          <w:rFonts w:ascii="Times New Roman" w:hAnsi="Times New Roman" w:cs="Times New Roman"/>
          <w:w w:val="110"/>
        </w:rPr>
        <w:t>done with months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worth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of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work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in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less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than</w:t>
      </w:r>
      <w:r w:rsidRPr="00006C26">
        <w:rPr>
          <w:rFonts w:ascii="Times New Roman" w:hAnsi="Times New Roman" w:cs="Times New Roman"/>
          <w:spacing w:val="10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10</w:t>
      </w:r>
      <w:r w:rsidRPr="00006C26">
        <w:rPr>
          <w:rFonts w:ascii="Times New Roman" w:hAnsi="Times New Roman" w:cs="Times New Roman"/>
          <w:spacing w:val="11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hours.</w:t>
      </w:r>
      <w:ins w:id="3" w:author="Kevin Baynes" w:date="2019-05-23T12:01:00Z">
        <w:r w:rsidR="0031351D">
          <w:rPr>
            <w:rFonts w:ascii="Times New Roman" w:hAnsi="Times New Roman" w:cs="Times New Roman"/>
            <w:w w:val="110"/>
          </w:rPr>
          <w:t xml:space="preserve"> (3)</w:t>
        </w:r>
      </w:ins>
    </w:p>
    <w:p w14:paraId="22A19D2A" w14:textId="77777777" w:rsidR="000809AB" w:rsidRPr="00006C26" w:rsidRDefault="000809AB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14:paraId="2D172734" w14:textId="77777777" w:rsidR="000809AB" w:rsidRPr="00006C26" w:rsidRDefault="000C09FC">
      <w:pPr>
        <w:pStyle w:val="Heading2"/>
        <w:numPr>
          <w:ilvl w:val="1"/>
          <w:numId w:val="1"/>
        </w:numPr>
        <w:tabs>
          <w:tab w:val="left" w:pos="1569"/>
        </w:tabs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Business</w:t>
      </w:r>
    </w:p>
    <w:p w14:paraId="6C47D2A6" w14:textId="77777777" w:rsidR="000809AB" w:rsidRPr="00006C26" w:rsidRDefault="000809AB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1A692590" w14:textId="77777777" w:rsidR="000809AB" w:rsidRPr="00006C26" w:rsidRDefault="000C09FC">
      <w:pPr>
        <w:pStyle w:val="BodyText"/>
        <w:spacing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When I started college in 2012, I was initially a business major. I worked hard as a business major but I ran into certain problems where programming was simply the right solution.</w:t>
      </w:r>
      <w:ins w:id="4" w:author="Kevin Baynes" w:date="2019-05-23T12:01:00Z">
        <w:r w:rsidR="0031351D">
          <w:rPr>
            <w:rFonts w:ascii="Times New Roman" w:hAnsi="Times New Roman" w:cs="Times New Roman"/>
            <w:w w:val="115"/>
          </w:rPr>
          <w:t xml:space="preserve"> (4)</w:t>
        </w:r>
      </w:ins>
    </w:p>
    <w:p w14:paraId="4ED2D782" w14:textId="77777777" w:rsidR="000809AB" w:rsidRPr="00006C26" w:rsidRDefault="000809AB">
      <w:pPr>
        <w:pStyle w:val="BodyText"/>
        <w:spacing w:before="12"/>
        <w:rPr>
          <w:rFonts w:ascii="Times New Roman" w:hAnsi="Times New Roman" w:cs="Times New Roman"/>
        </w:rPr>
      </w:pPr>
    </w:p>
    <w:p w14:paraId="09A27A09" w14:textId="77777777" w:rsidR="000809AB" w:rsidRPr="00006C26" w:rsidRDefault="000C09FC">
      <w:pPr>
        <w:pStyle w:val="Heading3"/>
        <w:numPr>
          <w:ilvl w:val="2"/>
          <w:numId w:val="1"/>
        </w:numPr>
        <w:tabs>
          <w:tab w:val="left" w:pos="1656"/>
        </w:tabs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oportunity</w:t>
      </w:r>
      <w:r w:rsidRPr="00006C26">
        <w:rPr>
          <w:rFonts w:ascii="Times New Roman" w:hAnsi="Times New Roman" w:cs="Times New Roman"/>
          <w:spacing w:val="25"/>
        </w:rPr>
        <w:t xml:space="preserve"> </w:t>
      </w:r>
      <w:r w:rsidRPr="00006C26">
        <w:rPr>
          <w:rFonts w:ascii="Times New Roman" w:hAnsi="Times New Roman" w:cs="Times New Roman"/>
        </w:rPr>
        <w:t>cost</w:t>
      </w:r>
    </w:p>
    <w:p w14:paraId="39305CA6" w14:textId="77777777" w:rsidR="000809AB" w:rsidRPr="00006C26" w:rsidRDefault="000809AB">
      <w:pPr>
        <w:pStyle w:val="BodyText"/>
        <w:spacing w:before="10"/>
        <w:rPr>
          <w:rFonts w:ascii="Times New Roman" w:hAnsi="Times New Roman" w:cs="Times New Roman"/>
          <w:b/>
          <w:sz w:val="24"/>
        </w:rPr>
      </w:pPr>
    </w:p>
    <w:p w14:paraId="0F5F1AAF" w14:textId="77777777" w:rsidR="000809AB" w:rsidRPr="00006C26" w:rsidRDefault="000C09FC">
      <w:pPr>
        <w:pStyle w:val="BodyText"/>
        <w:spacing w:before="1"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 xml:space="preserve">In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my </w:t>
      </w:r>
      <w:r w:rsidRPr="00006C26">
        <w:rPr>
          <w:rFonts w:ascii="Times New Roman" w:hAnsi="Times New Roman" w:cs="Times New Roman"/>
          <w:w w:val="110"/>
        </w:rPr>
        <w:t xml:space="preserve">second semester of college, I took micro-economics. One of the core principles of micro-economics is opportunity cost. Simply put, opportunity cost states that different jobs pay different amounts, so you should choose  the job  that pays the most. 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At  </w:t>
      </w:r>
      <w:r w:rsidRPr="00006C26">
        <w:rPr>
          <w:rFonts w:ascii="Times New Roman" w:hAnsi="Times New Roman" w:cs="Times New Roman"/>
          <w:w w:val="110"/>
        </w:rPr>
        <w:t>the same time,</w:t>
      </w:r>
      <w:r w:rsidRPr="00006C26">
        <w:rPr>
          <w:rFonts w:ascii="Times New Roman" w:hAnsi="Times New Roman" w:cs="Times New Roman"/>
          <w:spacing w:val="57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 xml:space="preserve">I had a close friend,  Dimitri,  who was    a Computer Science </w:t>
      </w:r>
      <w:r w:rsidRPr="00006C26">
        <w:rPr>
          <w:rFonts w:ascii="Times New Roman" w:hAnsi="Times New Roman" w:cs="Times New Roman"/>
          <w:spacing w:val="2"/>
          <w:w w:val="110"/>
        </w:rPr>
        <w:t xml:space="preserve">major </w:t>
      </w:r>
      <w:r w:rsidRPr="00006C26">
        <w:rPr>
          <w:rFonts w:ascii="Times New Roman" w:hAnsi="Times New Roman" w:cs="Times New Roman"/>
          <w:w w:val="110"/>
        </w:rPr>
        <w:t xml:space="preserve">who would talk about how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much </w:t>
      </w:r>
      <w:r w:rsidRPr="00006C26">
        <w:rPr>
          <w:rFonts w:ascii="Times New Roman" w:hAnsi="Times New Roman" w:cs="Times New Roman"/>
          <w:w w:val="110"/>
        </w:rPr>
        <w:t xml:space="preserve">money he would make after college. It took me a few years to realize that ultimately </w:t>
      </w:r>
      <w:r w:rsidRPr="00006C26">
        <w:rPr>
          <w:rFonts w:ascii="Times New Roman" w:hAnsi="Times New Roman" w:cs="Times New Roman"/>
          <w:spacing w:val="-3"/>
          <w:w w:val="110"/>
        </w:rPr>
        <w:t xml:space="preserve">my </w:t>
      </w:r>
      <w:r w:rsidRPr="00006C26">
        <w:rPr>
          <w:rFonts w:ascii="Times New Roman" w:hAnsi="Times New Roman" w:cs="Times New Roman"/>
          <w:w w:val="110"/>
        </w:rPr>
        <w:t xml:space="preserve">micro- econoimcs class was ironically telling me that Dimitri was right and I shouldn’t </w:t>
      </w:r>
      <w:r w:rsidRPr="00006C26">
        <w:rPr>
          <w:rFonts w:ascii="Times New Roman" w:hAnsi="Times New Roman" w:cs="Times New Roman"/>
          <w:spacing w:val="2"/>
          <w:w w:val="110"/>
        </w:rPr>
        <w:t xml:space="preserve">be </w:t>
      </w:r>
      <w:r w:rsidRPr="00006C26">
        <w:rPr>
          <w:rFonts w:ascii="Times New Roman" w:hAnsi="Times New Roman" w:cs="Times New Roman"/>
          <w:w w:val="110"/>
        </w:rPr>
        <w:t>majoring in</w:t>
      </w:r>
      <w:r w:rsidRPr="00006C26">
        <w:rPr>
          <w:rFonts w:ascii="Times New Roman" w:hAnsi="Times New Roman" w:cs="Times New Roman"/>
          <w:spacing w:val="26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business.</w:t>
      </w:r>
      <w:ins w:id="5" w:author="Kevin Baynes" w:date="2019-05-23T12:02:00Z">
        <w:r w:rsidR="0031351D">
          <w:rPr>
            <w:rFonts w:ascii="Times New Roman" w:hAnsi="Times New Roman" w:cs="Times New Roman"/>
            <w:w w:val="110"/>
          </w:rPr>
          <w:t xml:space="preserve"> (5)</w:t>
        </w:r>
      </w:ins>
    </w:p>
    <w:p w14:paraId="4E8F5EE6" w14:textId="77777777" w:rsidR="000809AB" w:rsidRPr="00006C26" w:rsidRDefault="000809AB">
      <w:pPr>
        <w:pStyle w:val="BodyText"/>
        <w:spacing w:before="4"/>
        <w:rPr>
          <w:rFonts w:ascii="Times New Roman" w:hAnsi="Times New Roman" w:cs="Times New Roman"/>
        </w:rPr>
      </w:pPr>
    </w:p>
    <w:p w14:paraId="6D3887A7" w14:textId="77777777" w:rsidR="000809AB" w:rsidRPr="00006C26" w:rsidRDefault="000C09FC">
      <w:pPr>
        <w:pStyle w:val="Heading3"/>
        <w:numPr>
          <w:ilvl w:val="2"/>
          <w:numId w:val="1"/>
        </w:numPr>
        <w:tabs>
          <w:tab w:val="left" w:pos="1656"/>
        </w:tabs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investing</w:t>
      </w:r>
    </w:p>
    <w:p w14:paraId="2CB8F34D" w14:textId="77777777" w:rsidR="000809AB" w:rsidRPr="00006C26" w:rsidRDefault="000809AB">
      <w:pPr>
        <w:pStyle w:val="BodyText"/>
        <w:rPr>
          <w:rFonts w:ascii="Times New Roman" w:hAnsi="Times New Roman" w:cs="Times New Roman"/>
          <w:b/>
          <w:sz w:val="25"/>
        </w:rPr>
      </w:pPr>
    </w:p>
    <w:p w14:paraId="4E5A9E86" w14:textId="77777777" w:rsidR="000809AB" w:rsidRPr="00006C26" w:rsidRDefault="000C09FC">
      <w:pPr>
        <w:pStyle w:val="BodyText"/>
        <w:spacing w:line="343" w:lineRule="auto"/>
        <w:ind w:left="955" w:right="2688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In high</w:t>
      </w:r>
      <w:ins w:id="6" w:author="Kevin Baynes" w:date="2019-05-23T12:12:00Z">
        <w:r w:rsidR="007633CD">
          <w:rPr>
            <w:rFonts w:ascii="Times New Roman" w:hAnsi="Times New Roman" w:cs="Times New Roman"/>
            <w:w w:val="115"/>
          </w:rPr>
          <w:t xml:space="preserve"> </w:t>
        </w:r>
      </w:ins>
      <w:r w:rsidRPr="00006C26">
        <w:rPr>
          <w:rFonts w:ascii="Times New Roman" w:hAnsi="Times New Roman" w:cs="Times New Roman"/>
          <w:w w:val="115"/>
        </w:rPr>
        <w:t xml:space="preserve">school I worked a few part time jobs and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saved </w:t>
      </w:r>
      <w:r w:rsidRPr="00006C26">
        <w:rPr>
          <w:rFonts w:ascii="Times New Roman" w:hAnsi="Times New Roman" w:cs="Times New Roman"/>
          <w:w w:val="115"/>
        </w:rPr>
        <w:t xml:space="preserve">up a small amount of </w:t>
      </w:r>
      <w:r w:rsidRPr="00006C26">
        <w:rPr>
          <w:rFonts w:ascii="Times New Roman" w:hAnsi="Times New Roman" w:cs="Times New Roman"/>
          <w:spacing w:val="-3"/>
          <w:w w:val="115"/>
        </w:rPr>
        <w:t>money.</w:t>
      </w:r>
      <w:r w:rsidRPr="00006C26">
        <w:rPr>
          <w:rFonts w:ascii="Times New Roman" w:hAnsi="Times New Roman" w:cs="Times New Roman"/>
          <w:spacing w:val="53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In the Accounting class I took in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>first year as a business major,</w:t>
      </w:r>
      <w:ins w:id="7" w:author="Kevin Baynes" w:date="2019-05-23T12:02:00Z">
        <w:r w:rsidR="0031351D">
          <w:rPr>
            <w:rFonts w:ascii="Times New Roman" w:hAnsi="Times New Roman" w:cs="Times New Roman"/>
            <w:w w:val="115"/>
          </w:rPr>
          <w:t xml:space="preserve"> I</w:t>
        </w:r>
      </w:ins>
      <w:r w:rsidRPr="00006C26">
        <w:rPr>
          <w:rFonts w:ascii="Times New Roman" w:hAnsi="Times New Roman" w:cs="Times New Roman"/>
          <w:w w:val="115"/>
        </w:rPr>
        <w:t xml:space="preserve"> learned the benefits of compound interest and how important it is to invest your money so it can grow. Unfortunately, managing this money became a</w:t>
      </w:r>
    </w:p>
    <w:p w14:paraId="05805473" w14:textId="77777777" w:rsidR="000809AB" w:rsidRPr="00006C26" w:rsidRDefault="000809AB">
      <w:pPr>
        <w:spacing w:line="343" w:lineRule="auto"/>
        <w:jc w:val="both"/>
        <w:rPr>
          <w:rFonts w:ascii="Times New Roman" w:hAnsi="Times New Roman" w:cs="Times New Roman"/>
        </w:rPr>
        <w:sectPr w:rsidR="000809AB" w:rsidRPr="00006C26">
          <w:pgSz w:w="12240" w:h="15840"/>
          <w:pgMar w:top="1500" w:right="0" w:bottom="1920" w:left="1720" w:header="0" w:footer="1737" w:gutter="0"/>
          <w:cols w:space="720"/>
        </w:sectPr>
      </w:pPr>
    </w:p>
    <w:p w14:paraId="2734641F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FF1B069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60979FF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0499FAEA" w14:textId="77777777" w:rsidR="000809AB" w:rsidRPr="00006C26" w:rsidRDefault="000C09FC">
      <w:pPr>
        <w:pStyle w:val="BodyText"/>
        <w:spacing w:before="50"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bit of a headache because I was always worried if I was invested in the right company. Eventually I came to the conclusion that a computer could help me manage these funds. Years later, I wrote a web scraper to find companies that changed more than 10% in a day which I would then invest decide if I wanted in.</w:t>
      </w:r>
      <w:ins w:id="8" w:author="Kevin Baynes" w:date="2019-05-23T12:03:00Z">
        <w:r w:rsidR="0031351D">
          <w:rPr>
            <w:rFonts w:ascii="Times New Roman" w:hAnsi="Times New Roman" w:cs="Times New Roman"/>
            <w:w w:val="115"/>
          </w:rPr>
          <w:t xml:space="preserve"> (6)</w:t>
        </w:r>
      </w:ins>
    </w:p>
    <w:p w14:paraId="223B9D3B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640B9914" w14:textId="77777777" w:rsidR="000809AB" w:rsidRPr="00006C26" w:rsidRDefault="000C09FC">
      <w:pPr>
        <w:pStyle w:val="Heading1"/>
        <w:numPr>
          <w:ilvl w:val="0"/>
          <w:numId w:val="1"/>
        </w:numPr>
        <w:tabs>
          <w:tab w:val="left" w:pos="1440"/>
        </w:tabs>
        <w:spacing w:before="156"/>
        <w:ind w:hanging="484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during</w:t>
      </w:r>
    </w:p>
    <w:p w14:paraId="2BFC7A65" w14:textId="77777777" w:rsidR="000809AB" w:rsidRPr="00006C26" w:rsidRDefault="000809AB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14:paraId="0FF03E46" w14:textId="77777777" w:rsidR="000809AB" w:rsidRPr="00006C26" w:rsidRDefault="000C09FC">
      <w:pPr>
        <w:pStyle w:val="BodyText"/>
        <w:spacing w:line="343" w:lineRule="auto"/>
        <w:ind w:left="955" w:right="2688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 xml:space="preserve">In 2014, on a whim,  I decided to take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 </w:t>
      </w:r>
      <w:r w:rsidRPr="00006C26">
        <w:rPr>
          <w:rFonts w:ascii="Times New Roman" w:hAnsi="Times New Roman" w:cs="Times New Roman"/>
          <w:w w:val="115"/>
        </w:rPr>
        <w:t>first coding class when I was still</w:t>
      </w:r>
      <w:r w:rsidRPr="00006C26">
        <w:rPr>
          <w:rFonts w:ascii="Times New Roman" w:hAnsi="Times New Roman" w:cs="Times New Roman"/>
          <w:spacing w:val="5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a business major. It was completely impractical as it didn’t count toward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 xml:space="preserve">degree in any 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way. </w:t>
      </w:r>
      <w:commentRangeStart w:id="9"/>
      <w:r w:rsidRPr="00006C26">
        <w:rPr>
          <w:rFonts w:ascii="Times New Roman" w:hAnsi="Times New Roman" w:cs="Times New Roman"/>
          <w:w w:val="115"/>
        </w:rPr>
        <w:t xml:space="preserve">Despite </w:t>
      </w:r>
      <w:r w:rsidRPr="00006C26">
        <w:rPr>
          <w:rFonts w:ascii="Times New Roman" w:hAnsi="Times New Roman" w:cs="Times New Roman"/>
        </w:rPr>
        <w:t xml:space="preserve">it’s </w:t>
      </w:r>
      <w:r w:rsidRPr="00006C26">
        <w:rPr>
          <w:rFonts w:ascii="Times New Roman" w:hAnsi="Times New Roman" w:cs="Times New Roman"/>
          <w:w w:val="115"/>
        </w:rPr>
        <w:t>impracticality, the class could help me in the solve the problems described above</w:t>
      </w:r>
      <w:commentRangeEnd w:id="9"/>
      <w:r w:rsidR="0031351D">
        <w:rPr>
          <w:rStyle w:val="CommentReference"/>
        </w:rPr>
        <w:commentReference w:id="9"/>
      </w:r>
      <w:r w:rsidRPr="00006C26">
        <w:rPr>
          <w:rFonts w:ascii="Times New Roman" w:hAnsi="Times New Roman" w:cs="Times New Roman"/>
          <w:w w:val="115"/>
        </w:rPr>
        <w:t xml:space="preserve">. In addition to solving those old problems, new opportunities constantly presented themselves as I was learning to code. Coding quickly became an obsession that’s shaped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>life</w:t>
      </w:r>
      <w:r w:rsidRPr="00006C26">
        <w:rPr>
          <w:rFonts w:ascii="Times New Roman" w:hAnsi="Times New Roman" w:cs="Times New Roman"/>
          <w:spacing w:val="-3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since.</w:t>
      </w:r>
      <w:ins w:id="10" w:author="Kevin Baynes" w:date="2019-05-23T12:04:00Z">
        <w:r w:rsidR="0031351D">
          <w:rPr>
            <w:rFonts w:ascii="Times New Roman" w:hAnsi="Times New Roman" w:cs="Times New Roman"/>
            <w:w w:val="115"/>
          </w:rPr>
          <w:t xml:space="preserve"> (7)</w:t>
        </w:r>
      </w:ins>
    </w:p>
    <w:p w14:paraId="0E91C525" w14:textId="77777777" w:rsidR="000809AB" w:rsidRPr="00006C26" w:rsidRDefault="000809AB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14:paraId="0944DB63" w14:textId="77777777" w:rsidR="000809AB" w:rsidRPr="00006C26" w:rsidRDefault="000C09FC">
      <w:pPr>
        <w:pStyle w:val="Heading2"/>
        <w:numPr>
          <w:ilvl w:val="1"/>
          <w:numId w:val="1"/>
        </w:numPr>
        <w:tabs>
          <w:tab w:val="left" w:pos="1569"/>
        </w:tabs>
        <w:spacing w:before="1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Online</w:t>
      </w:r>
      <w:r w:rsidRPr="00006C26">
        <w:rPr>
          <w:rFonts w:ascii="Times New Roman" w:hAnsi="Times New Roman" w:cs="Times New Roman"/>
          <w:spacing w:val="25"/>
        </w:rPr>
        <w:t xml:space="preserve"> </w:t>
      </w:r>
      <w:r w:rsidRPr="00006C26">
        <w:rPr>
          <w:rFonts w:ascii="Times New Roman" w:hAnsi="Times New Roman" w:cs="Times New Roman"/>
        </w:rPr>
        <w:t>resources</w:t>
      </w:r>
    </w:p>
    <w:p w14:paraId="31A10842" w14:textId="77777777" w:rsidR="000809AB" w:rsidRPr="00006C26" w:rsidRDefault="000809AB">
      <w:pPr>
        <w:pStyle w:val="BodyText"/>
        <w:spacing w:before="1"/>
        <w:rPr>
          <w:rFonts w:ascii="Times New Roman" w:hAnsi="Times New Roman" w:cs="Times New Roman"/>
          <w:b/>
          <w:sz w:val="24"/>
        </w:rPr>
      </w:pPr>
    </w:p>
    <w:p w14:paraId="09C694A9" w14:textId="77777777" w:rsidR="000809AB" w:rsidRPr="00006C26" w:rsidRDefault="000C09FC">
      <w:pPr>
        <w:pStyle w:val="BodyText"/>
        <w:spacing w:before="1"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As I was learning to code</w:t>
      </w:r>
      <w:ins w:id="11" w:author="Kevin Baynes" w:date="2019-05-23T12:05:00Z">
        <w:r w:rsidR="0031351D">
          <w:rPr>
            <w:rFonts w:ascii="Times New Roman" w:hAnsi="Times New Roman" w:cs="Times New Roman"/>
            <w:w w:val="115"/>
          </w:rPr>
          <w:t>,</w:t>
        </w:r>
      </w:ins>
      <w:r w:rsidRPr="00006C26">
        <w:rPr>
          <w:rFonts w:ascii="Times New Roman" w:hAnsi="Times New Roman" w:cs="Times New Roman"/>
          <w:w w:val="115"/>
        </w:rPr>
        <w:t xml:space="preserve"> I found a ton of cool videos and other resources I could</w:t>
      </w:r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use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apply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spacing w:val="-3"/>
          <w:w w:val="115"/>
        </w:rPr>
        <w:t>my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new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skills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del w:id="12" w:author="Kevin Baynes" w:date="2019-05-23T12:05:00Z">
        <w:r w:rsidRPr="00006C26" w:rsidDel="0031351D">
          <w:rPr>
            <w:rFonts w:ascii="Times New Roman" w:hAnsi="Times New Roman" w:cs="Times New Roman"/>
            <w:spacing w:val="-6"/>
            <w:w w:val="115"/>
          </w:rPr>
          <w:delText xml:space="preserve"> </w:delText>
        </w:r>
        <w:r w:rsidRPr="00006C26" w:rsidDel="0031351D">
          <w:rPr>
            <w:rFonts w:ascii="Times New Roman" w:hAnsi="Times New Roman" w:cs="Times New Roman"/>
            <w:w w:val="115"/>
          </w:rPr>
          <w:delText>once</w:delText>
        </w:r>
        <w:r w:rsidRPr="00006C26" w:rsidDel="0031351D">
          <w:rPr>
            <w:rFonts w:ascii="Times New Roman" w:hAnsi="Times New Roman" w:cs="Times New Roman"/>
            <w:spacing w:val="-6"/>
            <w:w w:val="115"/>
          </w:rPr>
          <w:delText xml:space="preserve"> </w:delText>
        </w:r>
        <w:r w:rsidRPr="00006C26" w:rsidDel="0031351D">
          <w:rPr>
            <w:rFonts w:ascii="Times New Roman" w:hAnsi="Times New Roman" w:cs="Times New Roman"/>
            <w:w w:val="115"/>
          </w:rPr>
          <w:delText>honed</w:delText>
        </w:r>
      </w:del>
      <w:ins w:id="13" w:author="Kevin Baynes" w:date="2019-05-23T12:05:00Z">
        <w:r w:rsidR="0031351D">
          <w:rPr>
            <w:rFonts w:ascii="Times New Roman" w:hAnsi="Times New Roman" w:cs="Times New Roman"/>
            <w:w w:val="115"/>
          </w:rPr>
          <w:t xml:space="preserve"> to the ones I already had</w:t>
        </w:r>
      </w:ins>
      <w:r w:rsidRPr="00006C26">
        <w:rPr>
          <w:rFonts w:ascii="Times New Roman" w:hAnsi="Times New Roman" w:cs="Times New Roman"/>
          <w:w w:val="115"/>
        </w:rPr>
        <w:t>.</w:t>
      </w:r>
      <w:r w:rsidRPr="00006C26">
        <w:rPr>
          <w:rFonts w:ascii="Times New Roman" w:hAnsi="Times New Roman" w:cs="Times New Roman"/>
          <w:spacing w:val="1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That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semester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stayed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up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long nights drinking beer and watching videos of Defcon talks alone in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>room. Even though I struggled to understand many of the topics in the videos, I dreamed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of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one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day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understanding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them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and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advancing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field.</w:t>
      </w:r>
      <w:r w:rsidRPr="00006C26">
        <w:rPr>
          <w:rFonts w:ascii="Times New Roman" w:hAnsi="Times New Roman" w:cs="Times New Roman"/>
          <w:spacing w:val="12"/>
          <w:w w:val="115"/>
        </w:rPr>
        <w:t xml:space="preserve"> </w:t>
      </w:r>
      <w:r w:rsidRPr="00006C26">
        <w:rPr>
          <w:rFonts w:ascii="Times New Roman" w:hAnsi="Times New Roman" w:cs="Times New Roman"/>
        </w:rPr>
        <w:t>I’m</w:t>
      </w:r>
      <w:r w:rsidRPr="00006C26">
        <w:rPr>
          <w:rFonts w:ascii="Times New Roman" w:hAnsi="Times New Roman" w:cs="Times New Roman"/>
          <w:spacing w:val="-2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not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quite there</w:t>
      </w:r>
      <w:r w:rsidRPr="00006C26">
        <w:rPr>
          <w:rFonts w:ascii="Times New Roman" w:hAnsi="Times New Roman" w:cs="Times New Roman"/>
          <w:spacing w:val="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yet.</w:t>
      </w:r>
      <w:ins w:id="14" w:author="Kevin Baynes" w:date="2019-05-23T12:05:00Z">
        <w:r w:rsidR="0031351D">
          <w:rPr>
            <w:rFonts w:ascii="Times New Roman" w:hAnsi="Times New Roman" w:cs="Times New Roman"/>
            <w:w w:val="115"/>
          </w:rPr>
          <w:t xml:space="preserve"> </w:t>
        </w:r>
      </w:ins>
      <w:ins w:id="15" w:author="Kevin Baynes" w:date="2019-05-23T12:06:00Z">
        <w:r w:rsidR="0031351D">
          <w:rPr>
            <w:rFonts w:ascii="Times New Roman" w:hAnsi="Times New Roman" w:cs="Times New Roman"/>
            <w:w w:val="115"/>
          </w:rPr>
          <w:t>(8)</w:t>
        </w:r>
      </w:ins>
    </w:p>
    <w:p w14:paraId="2241D237" w14:textId="77777777" w:rsidR="000809AB" w:rsidRPr="00006C26" w:rsidRDefault="000809AB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14:paraId="522A5202" w14:textId="77777777" w:rsidR="000809AB" w:rsidRPr="00006C26" w:rsidRDefault="000C09FC">
      <w:pPr>
        <w:pStyle w:val="Heading2"/>
        <w:numPr>
          <w:ilvl w:val="1"/>
          <w:numId w:val="1"/>
        </w:numPr>
        <w:tabs>
          <w:tab w:val="left" w:pos="1569"/>
        </w:tabs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spacing w:val="-4"/>
        </w:rPr>
        <w:t>Love</w:t>
      </w:r>
      <w:r w:rsidRPr="00006C26">
        <w:rPr>
          <w:rFonts w:ascii="Times New Roman" w:hAnsi="Times New Roman" w:cs="Times New Roman"/>
          <w:spacing w:val="26"/>
        </w:rPr>
        <w:t xml:space="preserve"> </w:t>
      </w:r>
      <w:r w:rsidRPr="00006C26">
        <w:rPr>
          <w:rFonts w:ascii="Times New Roman" w:hAnsi="Times New Roman" w:cs="Times New Roman"/>
        </w:rPr>
        <w:t>interest</w:t>
      </w:r>
    </w:p>
    <w:p w14:paraId="3C990240" w14:textId="77777777" w:rsidR="000809AB" w:rsidRPr="00006C26" w:rsidRDefault="000809AB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54F81DD3" w14:textId="77777777" w:rsidR="000809AB" w:rsidRPr="00006C26" w:rsidRDefault="000C09FC">
      <w:pPr>
        <w:pStyle w:val="BodyText"/>
        <w:spacing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 xml:space="preserve">One day a friend invited me to a party where I met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>girlfriend. She was a political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science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major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and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took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same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coding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class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del w:id="16" w:author="Kevin Baynes" w:date="2019-05-23T12:06:00Z">
        <w:r w:rsidRPr="00006C26" w:rsidDel="0031351D">
          <w:rPr>
            <w:rFonts w:ascii="Times New Roman" w:hAnsi="Times New Roman" w:cs="Times New Roman"/>
            <w:w w:val="115"/>
          </w:rPr>
          <w:delText>as</w:delText>
        </w:r>
        <w:r w:rsidRPr="00006C26" w:rsidDel="0031351D">
          <w:rPr>
            <w:rFonts w:ascii="Times New Roman" w:hAnsi="Times New Roman" w:cs="Times New Roman"/>
            <w:spacing w:val="-12"/>
            <w:w w:val="115"/>
          </w:rPr>
          <w:delText xml:space="preserve"> </w:delText>
        </w:r>
        <w:r w:rsidRPr="00006C26" w:rsidDel="0031351D">
          <w:rPr>
            <w:rFonts w:ascii="Times New Roman" w:hAnsi="Times New Roman" w:cs="Times New Roman"/>
            <w:w w:val="115"/>
          </w:rPr>
          <w:delText>me</w:delText>
        </w:r>
        <w:r w:rsidRPr="00006C26" w:rsidDel="0031351D">
          <w:rPr>
            <w:rFonts w:ascii="Times New Roman" w:hAnsi="Times New Roman" w:cs="Times New Roman"/>
            <w:spacing w:val="-12"/>
            <w:w w:val="115"/>
          </w:rPr>
          <w:delText xml:space="preserve"> </w:delText>
        </w:r>
      </w:del>
      <w:r w:rsidRPr="00006C26">
        <w:rPr>
          <w:rFonts w:ascii="Times New Roman" w:hAnsi="Times New Roman" w:cs="Times New Roman"/>
          <w:w w:val="115"/>
        </w:rPr>
        <w:t>on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whim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like</w:t>
      </w:r>
      <w:r w:rsidRPr="00006C26">
        <w:rPr>
          <w:rFonts w:ascii="Times New Roman" w:hAnsi="Times New Roman" w:cs="Times New Roman"/>
          <w:spacing w:val="-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me. She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said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she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was</w:t>
      </w:r>
      <w:r w:rsidRPr="00006C26">
        <w:rPr>
          <w:rFonts w:ascii="Times New Roman" w:hAnsi="Times New Roman" w:cs="Times New Roman"/>
          <w:spacing w:val="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having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trouble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in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class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and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promised</w:t>
      </w:r>
      <w:r w:rsidRPr="00006C26">
        <w:rPr>
          <w:rFonts w:ascii="Times New Roman" w:hAnsi="Times New Roman" w:cs="Times New Roman"/>
          <w:spacing w:val="12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would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help</w:t>
      </w:r>
      <w:r w:rsidRPr="00006C26">
        <w:rPr>
          <w:rFonts w:ascii="Times New Roman" w:hAnsi="Times New Roman" w:cs="Times New Roman"/>
          <w:spacing w:val="1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her</w:t>
      </w:r>
    </w:p>
    <w:p w14:paraId="4D9D19EB" w14:textId="77777777" w:rsidR="000809AB" w:rsidRPr="00006C26" w:rsidRDefault="000809AB">
      <w:pPr>
        <w:spacing w:line="343" w:lineRule="auto"/>
        <w:jc w:val="both"/>
        <w:rPr>
          <w:rFonts w:ascii="Times New Roman" w:hAnsi="Times New Roman" w:cs="Times New Roman"/>
        </w:rPr>
        <w:sectPr w:rsidR="000809AB" w:rsidRPr="00006C26">
          <w:pgSz w:w="12240" w:h="15840"/>
          <w:pgMar w:top="1500" w:right="0" w:bottom="1920" w:left="1720" w:header="0" w:footer="1737" w:gutter="0"/>
          <w:cols w:space="720"/>
        </w:sectPr>
      </w:pPr>
    </w:p>
    <w:p w14:paraId="1EF8264A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0E19729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5970D529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58AE7ADB" w14:textId="77777777" w:rsidR="000809AB" w:rsidRPr="00006C26" w:rsidRDefault="000C09FC">
      <w:pPr>
        <w:pStyle w:val="BodyText"/>
        <w:spacing w:before="50"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with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it</w:t>
      </w:r>
      <w:ins w:id="17" w:author="Kevin Baynes" w:date="2019-05-23T12:07:00Z">
        <w:r w:rsidR="0031351D">
          <w:rPr>
            <w:rFonts w:ascii="Times New Roman" w:hAnsi="Times New Roman" w:cs="Times New Roman"/>
            <w:w w:val="115"/>
          </w:rPr>
          <w:t>,</w:t>
        </w:r>
      </w:ins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even</w:t>
      </w:r>
      <w:r w:rsidRPr="00006C26">
        <w:rPr>
          <w:rFonts w:ascii="Times New Roman" w:hAnsi="Times New Roman" w:cs="Times New Roman"/>
          <w:spacing w:val="-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though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was</w:t>
      </w:r>
      <w:r w:rsidRPr="00006C26">
        <w:rPr>
          <w:rFonts w:ascii="Times New Roman" w:hAnsi="Times New Roman" w:cs="Times New Roman"/>
          <w:spacing w:val="-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struggling</w:t>
      </w:r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in</w:t>
      </w:r>
      <w:r w:rsidRPr="00006C26">
        <w:rPr>
          <w:rFonts w:ascii="Times New Roman" w:hAnsi="Times New Roman" w:cs="Times New Roman"/>
          <w:spacing w:val="-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class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myself.</w:t>
      </w:r>
      <w:r w:rsidRPr="00006C26">
        <w:rPr>
          <w:rFonts w:ascii="Times New Roman" w:hAnsi="Times New Roman" w:cs="Times New Roman"/>
          <w:spacing w:val="2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In</w:t>
      </w:r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desperate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effort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to impress her (which </w:t>
      </w:r>
      <w:r w:rsidRPr="00006C26">
        <w:rPr>
          <w:rFonts w:ascii="Times New Roman" w:hAnsi="Times New Roman" w:cs="Times New Roman"/>
        </w:rPr>
        <w:t xml:space="preserve">I’m </w:t>
      </w:r>
      <w:r w:rsidRPr="00006C26">
        <w:rPr>
          <w:rFonts w:ascii="Times New Roman" w:hAnsi="Times New Roman" w:cs="Times New Roman"/>
          <w:w w:val="115"/>
        </w:rPr>
        <w:t xml:space="preserve">still always trying to do), I learned quickly </w:t>
      </w:r>
      <w:del w:id="18" w:author="Kevin Baynes" w:date="2019-05-23T12:06:00Z">
        <w:r w:rsidRPr="00006C26" w:rsidDel="0031351D">
          <w:rPr>
            <w:rFonts w:ascii="Times New Roman" w:hAnsi="Times New Roman" w:cs="Times New Roman"/>
            <w:w w:val="115"/>
          </w:rPr>
          <w:delText>got</w:delText>
        </w:r>
        <w:r w:rsidRPr="00006C26" w:rsidDel="0031351D">
          <w:rPr>
            <w:rFonts w:ascii="Times New Roman" w:hAnsi="Times New Roman" w:cs="Times New Roman"/>
            <w:spacing w:val="-24"/>
            <w:w w:val="115"/>
          </w:rPr>
          <w:delText xml:space="preserve"> </w:delText>
        </w:r>
      </w:del>
      <w:ins w:id="19" w:author="Kevin Baynes" w:date="2019-05-23T12:06:00Z">
        <w:r w:rsidR="0031351D">
          <w:rPr>
            <w:rFonts w:ascii="Times New Roman" w:hAnsi="Times New Roman" w:cs="Times New Roman"/>
            <w:spacing w:val="-24"/>
            <w:w w:val="115"/>
          </w:rPr>
          <w:t xml:space="preserve"> to get </w:t>
        </w:r>
      </w:ins>
      <w:r w:rsidRPr="00006C26">
        <w:rPr>
          <w:rFonts w:ascii="Times New Roman" w:hAnsi="Times New Roman" w:cs="Times New Roman"/>
          <w:w w:val="115"/>
        </w:rPr>
        <w:t>caught up in the class and passed what I learned on to</w:t>
      </w:r>
      <w:r w:rsidRPr="00006C26">
        <w:rPr>
          <w:rFonts w:ascii="Times New Roman" w:hAnsi="Times New Roman" w:cs="Times New Roman"/>
          <w:spacing w:val="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her.</w:t>
      </w:r>
      <w:ins w:id="20" w:author="Kevin Baynes" w:date="2019-05-23T12:07:00Z">
        <w:r w:rsidR="0031351D">
          <w:rPr>
            <w:rFonts w:ascii="Times New Roman" w:hAnsi="Times New Roman" w:cs="Times New Roman"/>
            <w:w w:val="115"/>
          </w:rPr>
          <w:t>(9)</w:t>
        </w:r>
      </w:ins>
    </w:p>
    <w:p w14:paraId="38AC1227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3C413FE7" w14:textId="77777777" w:rsidR="000809AB" w:rsidRPr="00006C26" w:rsidRDefault="000C09FC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159"/>
        <w:ind w:hanging="484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after</w:t>
      </w:r>
    </w:p>
    <w:p w14:paraId="2E3D63AD" w14:textId="77777777" w:rsidR="000809AB" w:rsidRPr="00006C26" w:rsidRDefault="000809AB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14:paraId="0425A6C3" w14:textId="77777777" w:rsidR="000809AB" w:rsidRPr="00006C26" w:rsidRDefault="000C09FC">
      <w:pPr>
        <w:pStyle w:val="BodyText"/>
        <w:spacing w:line="343" w:lineRule="auto"/>
        <w:ind w:left="955" w:right="2687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Learning coding was life changing. After I first learned coding</w:t>
      </w:r>
      <w:ins w:id="21" w:author="Kevin Baynes" w:date="2019-05-23T12:07:00Z">
        <w:r w:rsidR="0031351D">
          <w:rPr>
            <w:rFonts w:ascii="Times New Roman" w:hAnsi="Times New Roman" w:cs="Times New Roman"/>
            <w:w w:val="115"/>
          </w:rPr>
          <w:t>,</w:t>
        </w:r>
      </w:ins>
      <w:r w:rsidRPr="00006C26">
        <w:rPr>
          <w:rFonts w:ascii="Times New Roman" w:hAnsi="Times New Roman" w:cs="Times New Roman"/>
          <w:w w:val="115"/>
        </w:rPr>
        <w:t xml:space="preserve"> I knew it was something I wanted to do for the rest of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>life</w:t>
      </w:r>
      <w:ins w:id="22" w:author="Kevin Baynes" w:date="2019-05-23T12:07:00Z">
        <w:r w:rsidR="0031351D">
          <w:rPr>
            <w:rFonts w:ascii="Times New Roman" w:hAnsi="Times New Roman" w:cs="Times New Roman"/>
            <w:w w:val="115"/>
          </w:rPr>
          <w:t>.</w:t>
        </w:r>
      </w:ins>
      <w:r w:rsidRPr="00006C26">
        <w:rPr>
          <w:rFonts w:ascii="Times New Roman" w:hAnsi="Times New Roman" w:cs="Times New Roman"/>
          <w:w w:val="115"/>
        </w:rPr>
        <w:t xml:space="preserve"> </w:t>
      </w:r>
      <w:del w:id="23" w:author="Kevin Baynes" w:date="2019-05-23T12:07:00Z">
        <w:r w:rsidRPr="00006C26" w:rsidDel="0031351D">
          <w:rPr>
            <w:rFonts w:ascii="Times New Roman" w:hAnsi="Times New Roman" w:cs="Times New Roman"/>
            <w:w w:val="115"/>
          </w:rPr>
          <w:delText xml:space="preserve">the </w:delText>
        </w:r>
      </w:del>
      <w:ins w:id="24" w:author="Kevin Baynes" w:date="2019-05-23T12:07:00Z">
        <w:r w:rsidR="0031351D">
          <w:rPr>
            <w:rFonts w:ascii="Times New Roman" w:hAnsi="Times New Roman" w:cs="Times New Roman"/>
            <w:w w:val="115"/>
          </w:rPr>
          <w:t xml:space="preserve"> The</w:t>
        </w:r>
      </w:ins>
      <w:ins w:id="25" w:author="Kevin Baynes" w:date="2019-05-23T12:08:00Z">
        <w:r w:rsidR="0031351D">
          <w:rPr>
            <w:rFonts w:ascii="Times New Roman" w:hAnsi="Times New Roman" w:cs="Times New Roman"/>
            <w:w w:val="115"/>
          </w:rPr>
          <w:t xml:space="preserve"> </w:t>
        </w:r>
      </w:ins>
      <w:r w:rsidRPr="00006C26">
        <w:rPr>
          <w:rFonts w:ascii="Times New Roman" w:hAnsi="Times New Roman" w:cs="Times New Roman"/>
          <w:w w:val="115"/>
        </w:rPr>
        <w:t>only question was how</w:t>
      </w:r>
      <w:ins w:id="26" w:author="Kevin Baynes" w:date="2019-05-23T12:08:00Z">
        <w:r w:rsidR="0031351D">
          <w:rPr>
            <w:rFonts w:ascii="Times New Roman" w:hAnsi="Times New Roman" w:cs="Times New Roman"/>
            <w:w w:val="115"/>
          </w:rPr>
          <w:t>?</w:t>
        </w:r>
      </w:ins>
      <w:r w:rsidRPr="00006C26">
        <w:rPr>
          <w:rFonts w:ascii="Times New Roman" w:hAnsi="Times New Roman" w:cs="Times New Roman"/>
          <w:w w:val="115"/>
        </w:rPr>
        <w:t>. So after taking that coding class, I switched from being a junior in the college of business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at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13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University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of</w:t>
      </w:r>
      <w:r w:rsidRPr="00006C26">
        <w:rPr>
          <w:rFonts w:ascii="Times New Roman" w:hAnsi="Times New Roman" w:cs="Times New Roman"/>
          <w:spacing w:val="-14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Mary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Washington</w:t>
      </w:r>
      <w:r w:rsidRPr="00006C26">
        <w:rPr>
          <w:rFonts w:ascii="Times New Roman" w:hAnsi="Times New Roman" w:cs="Times New Roman"/>
          <w:spacing w:val="-14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being</w:t>
      </w:r>
      <w:r w:rsidRPr="00006C26">
        <w:rPr>
          <w:rFonts w:ascii="Times New Roman" w:hAnsi="Times New Roman" w:cs="Times New Roman"/>
          <w:spacing w:val="-14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spacing w:val="-3"/>
          <w:w w:val="115"/>
        </w:rPr>
        <w:t>Freshman</w:t>
      </w:r>
      <w:r w:rsidRPr="00006C26">
        <w:rPr>
          <w:rFonts w:ascii="Times New Roman" w:hAnsi="Times New Roman" w:cs="Times New Roman"/>
          <w:spacing w:val="-14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Information technology </w:t>
      </w:r>
      <w:r w:rsidRPr="00006C26">
        <w:rPr>
          <w:rFonts w:ascii="Times New Roman" w:hAnsi="Times New Roman" w:cs="Times New Roman"/>
          <w:spacing w:val="2"/>
          <w:w w:val="115"/>
        </w:rPr>
        <w:t xml:space="preserve">major </w:t>
      </w:r>
      <w:r w:rsidRPr="00006C26">
        <w:rPr>
          <w:rFonts w:ascii="Times New Roman" w:hAnsi="Times New Roman" w:cs="Times New Roman"/>
          <w:w w:val="115"/>
        </w:rPr>
        <w:t xml:space="preserve">at Northern Virginia Community College. </w:t>
      </w:r>
      <w:commentRangeStart w:id="27"/>
      <w:r w:rsidRPr="00006C26">
        <w:rPr>
          <w:rFonts w:ascii="Times New Roman" w:hAnsi="Times New Roman" w:cs="Times New Roman"/>
          <w:w w:val="115"/>
        </w:rPr>
        <w:t>Graduating years after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spacing w:val="-3"/>
          <w:w w:val="115"/>
        </w:rPr>
        <w:t>my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friends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is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small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price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pay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for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rewarding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career,</w:t>
      </w:r>
      <w:r w:rsidRPr="00006C26">
        <w:rPr>
          <w:rFonts w:ascii="Times New Roman" w:hAnsi="Times New Roman" w:cs="Times New Roman"/>
          <w:spacing w:val="-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financial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stability and a girlfriend I</w:t>
      </w:r>
      <w:r w:rsidRPr="00006C26">
        <w:rPr>
          <w:rFonts w:ascii="Times New Roman" w:hAnsi="Times New Roman" w:cs="Times New Roman"/>
          <w:spacing w:val="23"/>
          <w:w w:val="115"/>
        </w:rPr>
        <w:t xml:space="preserve"> </w:t>
      </w:r>
      <w:r w:rsidRPr="00006C26">
        <w:rPr>
          <w:rFonts w:ascii="Times New Roman" w:hAnsi="Times New Roman" w:cs="Times New Roman"/>
          <w:spacing w:val="-3"/>
          <w:w w:val="115"/>
        </w:rPr>
        <w:t>love.</w:t>
      </w:r>
      <w:commentRangeEnd w:id="27"/>
      <w:r w:rsidR="0031351D">
        <w:rPr>
          <w:rStyle w:val="CommentReference"/>
        </w:rPr>
        <w:commentReference w:id="27"/>
      </w:r>
      <w:ins w:id="28" w:author="Kevin Baynes" w:date="2019-05-23T12:11:00Z">
        <w:r w:rsidR="007633CD">
          <w:rPr>
            <w:rFonts w:ascii="Times New Roman" w:hAnsi="Times New Roman" w:cs="Times New Roman"/>
            <w:spacing w:val="-3"/>
            <w:w w:val="115"/>
          </w:rPr>
          <w:t xml:space="preserve"> (11)</w:t>
        </w:r>
      </w:ins>
    </w:p>
    <w:p w14:paraId="337B422F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1AA6D985" w14:textId="77777777" w:rsidR="000809AB" w:rsidRPr="00006C26" w:rsidRDefault="000C09FC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conclusion - propose a</w:t>
      </w:r>
      <w:r w:rsidRPr="00006C26">
        <w:rPr>
          <w:rFonts w:ascii="Times New Roman" w:hAnsi="Times New Roman" w:cs="Times New Roman"/>
          <w:spacing w:val="34"/>
        </w:rPr>
        <w:t xml:space="preserve"> </w:t>
      </w:r>
      <w:r w:rsidRPr="00006C26">
        <w:rPr>
          <w:rFonts w:ascii="Times New Roman" w:hAnsi="Times New Roman" w:cs="Times New Roman"/>
        </w:rPr>
        <w:t>topic</w:t>
      </w:r>
    </w:p>
    <w:p w14:paraId="0DF391FF" w14:textId="77777777" w:rsidR="000809AB" w:rsidRPr="00006C26" w:rsidRDefault="000809AB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54348C79" w14:textId="77777777" w:rsidR="000809AB" w:rsidRPr="00006C26" w:rsidDel="007633CD" w:rsidRDefault="000C09FC">
      <w:pPr>
        <w:pStyle w:val="BodyText"/>
        <w:spacing w:line="343" w:lineRule="auto"/>
        <w:ind w:left="955" w:right="2687"/>
        <w:jc w:val="both"/>
        <w:rPr>
          <w:del w:id="29" w:author="Kevin Baynes" w:date="2019-05-23T12:11:00Z"/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These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days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</w:rPr>
        <w:t xml:space="preserve">I’m </w:t>
      </w:r>
      <w:r w:rsidRPr="00006C26">
        <w:rPr>
          <w:rFonts w:ascii="Times New Roman" w:hAnsi="Times New Roman" w:cs="Times New Roman"/>
          <w:w w:val="115"/>
        </w:rPr>
        <w:t>moving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from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academic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world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of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George</w:t>
      </w:r>
      <w:r w:rsidRPr="00006C26">
        <w:rPr>
          <w:rFonts w:ascii="Times New Roman" w:hAnsi="Times New Roman" w:cs="Times New Roman"/>
          <w:spacing w:val="-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Mason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University to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professional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field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at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Leidos.</w:t>
      </w:r>
      <w:r w:rsidRPr="00006C26">
        <w:rPr>
          <w:rFonts w:ascii="Times New Roman" w:hAnsi="Times New Roman" w:cs="Times New Roman"/>
          <w:spacing w:val="1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This</w:t>
      </w:r>
      <w:r w:rsidRPr="00006C26">
        <w:rPr>
          <w:rFonts w:ascii="Times New Roman" w:hAnsi="Times New Roman" w:cs="Times New Roman"/>
          <w:spacing w:val="-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summer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</w:rPr>
        <w:t>I’ll</w:t>
      </w:r>
      <w:r w:rsidRPr="00006C26">
        <w:rPr>
          <w:rFonts w:ascii="Times New Roman" w:hAnsi="Times New Roman" w:cs="Times New Roman"/>
          <w:spacing w:val="2"/>
        </w:rPr>
        <w:t xml:space="preserve"> </w:t>
      </w:r>
      <w:r w:rsidRPr="00006C26">
        <w:rPr>
          <w:rFonts w:ascii="Times New Roman" w:hAnsi="Times New Roman" w:cs="Times New Roman"/>
          <w:spacing w:val="2"/>
          <w:w w:val="115"/>
        </w:rPr>
        <w:t>be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returning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Leidos</w:t>
      </w:r>
      <w:r w:rsidRPr="00006C26">
        <w:rPr>
          <w:rFonts w:ascii="Times New Roman" w:hAnsi="Times New Roman" w:cs="Times New Roman"/>
          <w:spacing w:val="-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for an internship. In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my </w:t>
      </w:r>
      <w:r w:rsidRPr="00006C26">
        <w:rPr>
          <w:rFonts w:ascii="Times New Roman" w:hAnsi="Times New Roman" w:cs="Times New Roman"/>
          <w:w w:val="115"/>
        </w:rPr>
        <w:t xml:space="preserve">previous experience at Leidos I learned how to work with developers using certain softwares. </w:t>
      </w:r>
      <w:commentRangeStart w:id="30"/>
      <w:r w:rsidRPr="00006C26">
        <w:rPr>
          <w:rFonts w:ascii="Times New Roman" w:hAnsi="Times New Roman" w:cs="Times New Roman"/>
          <w:w w:val="115"/>
        </w:rPr>
        <w:t xml:space="preserve">When I returned to George Mason, I used this experience to contribute to the Student Run Computing and </w:t>
      </w:r>
      <w:r w:rsidRPr="00006C26">
        <w:rPr>
          <w:rFonts w:ascii="Times New Roman" w:hAnsi="Times New Roman" w:cs="Times New Roman"/>
          <w:spacing w:val="-3"/>
          <w:w w:val="115"/>
        </w:rPr>
        <w:t xml:space="preserve">Technology </w:t>
      </w:r>
      <w:r w:rsidRPr="00006C26">
        <w:rPr>
          <w:rFonts w:ascii="Times New Roman" w:hAnsi="Times New Roman" w:cs="Times New Roman"/>
          <w:w w:val="115"/>
        </w:rPr>
        <w:t>(SRCT)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club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at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George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Mason.</w:t>
      </w:r>
      <w:r w:rsidRPr="00006C26">
        <w:rPr>
          <w:rFonts w:ascii="Times New Roman" w:hAnsi="Times New Roman" w:cs="Times New Roman"/>
          <w:spacing w:val="16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Over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this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summer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I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look</w:t>
      </w:r>
      <w:r w:rsidRPr="00006C26">
        <w:rPr>
          <w:rFonts w:ascii="Times New Roman" w:hAnsi="Times New Roman" w:cs="Times New Roman"/>
          <w:spacing w:val="-9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forward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10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 xml:space="preserve">introducing </w:t>
      </w:r>
      <w:r w:rsidRPr="00006C26">
        <w:rPr>
          <w:rFonts w:ascii="Times New Roman" w:hAnsi="Times New Roman" w:cs="Times New Roman"/>
          <w:spacing w:val="-3"/>
          <w:w w:val="115"/>
        </w:rPr>
        <w:t>my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team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at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Leidos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to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some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of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technologies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that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SRCT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uses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for</w:t>
      </w:r>
      <w:r w:rsidRPr="00006C26">
        <w:rPr>
          <w:rFonts w:ascii="Times New Roman" w:hAnsi="Times New Roman" w:cs="Times New Roman"/>
          <w:spacing w:val="-15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collaboration.</w:t>
      </w:r>
      <w:commentRangeEnd w:id="30"/>
      <w:r w:rsidR="0031351D">
        <w:rPr>
          <w:rStyle w:val="CommentReference"/>
        </w:rPr>
        <w:commentReference w:id="30"/>
      </w:r>
      <w:ins w:id="31" w:author="Kevin Baynes" w:date="2019-05-23T12:11:00Z">
        <w:r w:rsidR="007633CD">
          <w:rPr>
            <w:rFonts w:ascii="Times New Roman" w:hAnsi="Times New Roman" w:cs="Times New Roman"/>
            <w:w w:val="115"/>
          </w:rPr>
          <w:t xml:space="preserve"> (12)</w:t>
        </w:r>
      </w:ins>
    </w:p>
    <w:p w14:paraId="7EFDD791" w14:textId="77777777" w:rsidR="000809AB" w:rsidRDefault="000809AB" w:rsidP="007633CD">
      <w:pPr>
        <w:pStyle w:val="BodyText"/>
        <w:spacing w:line="343" w:lineRule="auto"/>
        <w:ind w:left="955" w:right="2687"/>
        <w:jc w:val="both"/>
        <w:rPr>
          <w:ins w:id="32" w:author="Kevin Baynes" w:date="2019-05-23T12:12:00Z"/>
        </w:rPr>
      </w:pPr>
    </w:p>
    <w:p w14:paraId="6B43DF2B" w14:textId="77777777" w:rsidR="007633CD" w:rsidRDefault="007633CD">
      <w:pPr>
        <w:pStyle w:val="BodyText"/>
        <w:spacing w:line="343" w:lineRule="auto"/>
        <w:ind w:right="2687"/>
        <w:jc w:val="both"/>
        <w:rPr>
          <w:ins w:id="33" w:author="Kevin Baynes" w:date="2019-05-23T12:12:00Z"/>
        </w:rPr>
        <w:pPrChange w:id="34" w:author="Kevin Baynes" w:date="2019-05-23T12:16:00Z">
          <w:pPr>
            <w:pStyle w:val="BodyText"/>
            <w:spacing w:line="343" w:lineRule="auto"/>
            <w:ind w:left="955" w:right="2687"/>
            <w:jc w:val="both"/>
          </w:pPr>
        </w:pPrChange>
      </w:pPr>
    </w:p>
    <w:p w14:paraId="25D55A73" w14:textId="77777777" w:rsidR="007633CD" w:rsidRDefault="007633CD" w:rsidP="007633CD">
      <w:pPr>
        <w:pStyle w:val="BodyText"/>
        <w:spacing w:line="343" w:lineRule="auto"/>
        <w:ind w:left="955" w:right="2687"/>
        <w:jc w:val="both"/>
        <w:rPr>
          <w:ins w:id="35" w:author="Kevin Baynes" w:date="2019-05-23T12:12:00Z"/>
        </w:rPr>
      </w:pPr>
    </w:p>
    <w:p w14:paraId="04FBC1ED" w14:textId="77777777" w:rsidR="007633CD" w:rsidRDefault="007633CD" w:rsidP="007633CD">
      <w:pPr>
        <w:pStyle w:val="BodyText"/>
        <w:spacing w:line="343" w:lineRule="auto"/>
        <w:ind w:left="955" w:right="2687"/>
        <w:jc w:val="both"/>
        <w:rPr>
          <w:ins w:id="36" w:author="Kevin Baynes" w:date="2019-05-23T12:15:00Z"/>
        </w:rPr>
      </w:pPr>
      <w:ins w:id="37" w:author="Kevin Baynes" w:date="2019-05-23T12:12:00Z">
        <w:r>
          <w:t>Overall,</w:t>
        </w:r>
      </w:ins>
      <w:ins w:id="38" w:author="Kevin Baynes" w:date="2019-05-23T12:13:00Z">
        <w:r>
          <w:t xml:space="preserve"> I think the structure and content of your essay is very good.  I would just look it over to make sure it reads well and change the structure of certain sentences to make it more readable t</w:t>
        </w:r>
      </w:ins>
      <w:ins w:id="39" w:author="Kevin Baynes" w:date="2019-05-23T12:14:00Z">
        <w:r>
          <w:t>o the reader.  Also, I would consider doing away with the headers above earch paragraph and combine each section into one or two paragraphs together.</w:t>
        </w:r>
      </w:ins>
    </w:p>
    <w:p w14:paraId="494B53E6" w14:textId="77777777" w:rsidR="007633CD" w:rsidRPr="00006C26" w:rsidRDefault="007633CD">
      <w:pPr>
        <w:pStyle w:val="BodyText"/>
        <w:spacing w:line="343" w:lineRule="auto"/>
        <w:ind w:left="955" w:right="2687"/>
        <w:jc w:val="both"/>
        <w:sectPr w:rsidR="007633CD" w:rsidRPr="00006C26">
          <w:pgSz w:w="12240" w:h="15840"/>
          <w:pgMar w:top="1500" w:right="0" w:bottom="1920" w:left="1720" w:header="0" w:footer="1737" w:gutter="0"/>
          <w:cols w:space="720"/>
        </w:sectPr>
        <w:pPrChange w:id="40" w:author="Kevin Baynes" w:date="2019-05-23T12:11:00Z">
          <w:pPr>
            <w:spacing w:line="343" w:lineRule="auto"/>
            <w:jc w:val="both"/>
          </w:pPr>
        </w:pPrChange>
      </w:pPr>
      <w:ins w:id="41" w:author="Kevin Baynes" w:date="2019-05-23T12:15:00Z">
        <w:r>
          <w:t>And I think you can remove the sources below? Again, good</w:t>
        </w:r>
      </w:ins>
      <w:ins w:id="42" w:author="Kevin Baynes" w:date="2019-05-23T12:16:00Z">
        <w:r>
          <w:t xml:space="preserve"> job, just needs a little cleaning up to do</w:t>
        </w:r>
      </w:ins>
    </w:p>
    <w:p w14:paraId="69DE7E3C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79DC247" w14:textId="77777777" w:rsidR="000809AB" w:rsidRPr="00006C26" w:rsidRDefault="000809AB">
      <w:pPr>
        <w:pStyle w:val="BodyText"/>
        <w:rPr>
          <w:rFonts w:ascii="Times New Roman" w:hAnsi="Times New Roman" w:cs="Times New Roman"/>
        </w:rPr>
      </w:pPr>
    </w:p>
    <w:p w14:paraId="1A32E8A6" w14:textId="77777777" w:rsidR="000809AB" w:rsidRPr="00006C26" w:rsidRDefault="000809AB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14:paraId="2E13ED64" w14:textId="77777777" w:rsidR="000809AB" w:rsidRPr="00006C26" w:rsidRDefault="000C09FC">
      <w:pPr>
        <w:pStyle w:val="Heading1"/>
        <w:ind w:left="955" w:firstLine="0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</w:rPr>
        <w:t>References</w:t>
      </w:r>
    </w:p>
    <w:p w14:paraId="4D86DAF0" w14:textId="77777777" w:rsidR="000809AB" w:rsidRPr="00006C26" w:rsidRDefault="000809AB">
      <w:pPr>
        <w:pStyle w:val="BodyText"/>
        <w:spacing w:before="4"/>
        <w:rPr>
          <w:rFonts w:ascii="Times New Roman" w:hAnsi="Times New Roman" w:cs="Times New Roman"/>
          <w:b/>
          <w:sz w:val="14"/>
        </w:rPr>
      </w:pPr>
    </w:p>
    <w:p w14:paraId="4989F936" w14:textId="77777777" w:rsidR="000809AB" w:rsidRPr="00006C26" w:rsidRDefault="000C09FC">
      <w:pPr>
        <w:pStyle w:val="BodyText"/>
        <w:spacing w:before="50" w:line="259" w:lineRule="exact"/>
        <w:ind w:left="955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>Amdahl, G. M. (1967). Validity of the single processor approach to achieving</w:t>
      </w:r>
    </w:p>
    <w:p w14:paraId="4D2A6628" w14:textId="77777777" w:rsidR="000809AB" w:rsidRPr="00006C26" w:rsidRDefault="000C09FC">
      <w:pPr>
        <w:pStyle w:val="BodyText"/>
        <w:spacing w:before="10" w:line="204" w:lineRule="auto"/>
        <w:ind w:left="1453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 xml:space="preserve">large scale computing capabilities. In </w:t>
      </w:r>
      <w:r w:rsidRPr="00006C26">
        <w:rPr>
          <w:rFonts w:ascii="Times New Roman" w:hAnsi="Times New Roman" w:cs="Times New Roman"/>
          <w:w w:val="110"/>
          <w:u w:val="single"/>
        </w:rPr>
        <w:t>Proceedings of the april 18-20, 1967, spring joint computer conferen</w:t>
      </w:r>
      <w:r w:rsidRPr="00006C26">
        <w:rPr>
          <w:rFonts w:ascii="Times New Roman" w:hAnsi="Times New Roman" w:cs="Times New Roman"/>
          <w:w w:val="110"/>
        </w:rPr>
        <w:t xml:space="preserve"> (pp. 483–485). AFIPS </w:t>
      </w:r>
      <w:r w:rsidRPr="00006C26">
        <w:rPr>
          <w:rFonts w:ascii="Times New Roman" w:hAnsi="Times New Roman" w:cs="Times New Roman"/>
        </w:rPr>
        <w:t xml:space="preserve">’67 </w:t>
      </w:r>
      <w:r w:rsidRPr="00006C26">
        <w:rPr>
          <w:rFonts w:ascii="Times New Roman" w:hAnsi="Times New Roman" w:cs="Times New Roman"/>
          <w:w w:val="110"/>
        </w:rPr>
        <w:t>(Spring).</w:t>
      </w:r>
      <w:r w:rsidRPr="00006C26">
        <w:rPr>
          <w:rFonts w:ascii="Times New Roman" w:hAnsi="Times New Roman" w:cs="Times New Roman"/>
          <w:spacing w:val="32"/>
          <w:w w:val="110"/>
        </w:rPr>
        <w:t xml:space="preserve"> </w:t>
      </w:r>
      <w:r w:rsidRPr="00006C26">
        <w:rPr>
          <w:rFonts w:ascii="Times New Roman" w:hAnsi="Times New Roman" w:cs="Times New Roman"/>
          <w:w w:val="110"/>
        </w:rPr>
        <w:t>doi:10.1145/1465482.1465560</w:t>
      </w:r>
    </w:p>
    <w:p w14:paraId="6E9DE8B1" w14:textId="77777777" w:rsidR="000809AB" w:rsidRPr="00006C26" w:rsidRDefault="000C09FC">
      <w:pPr>
        <w:pStyle w:val="BodyText"/>
        <w:spacing w:before="2" w:line="204" w:lineRule="auto"/>
        <w:ind w:left="955" w:right="2200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0"/>
        </w:rPr>
        <w:t xml:space="preserve">Dijkstra, E. W. (1965). </w:t>
      </w:r>
      <w:r w:rsidRPr="00006C26">
        <w:rPr>
          <w:rFonts w:ascii="Times New Roman" w:hAnsi="Times New Roman" w:cs="Times New Roman"/>
          <w:w w:val="110"/>
          <w:u w:val="single"/>
        </w:rPr>
        <w:t>Cooperating sequential processes, technical report ewd-123</w:t>
      </w:r>
      <w:r w:rsidRPr="00006C26">
        <w:rPr>
          <w:rFonts w:ascii="Times New Roman" w:hAnsi="Times New Roman" w:cs="Times New Roman"/>
          <w:w w:val="110"/>
        </w:rPr>
        <w:t xml:space="preserve">. djna. (2019). Thread isolation in java </w:t>
      </w:r>
      <w:r w:rsidRPr="00006C26">
        <w:rPr>
          <w:rFonts w:ascii="Times New Roman" w:hAnsi="Times New Roman" w:cs="Times New Roman"/>
          <w:w w:val="90"/>
        </w:rPr>
        <w:t xml:space="preserve">– </w:t>
      </w:r>
      <w:r w:rsidRPr="00006C26">
        <w:rPr>
          <w:rFonts w:ascii="Times New Roman" w:hAnsi="Times New Roman" w:cs="Times New Roman"/>
          <w:w w:val="110"/>
        </w:rPr>
        <w:t>stackoverflow. [Online; accessed 16-April-</w:t>
      </w:r>
    </w:p>
    <w:p w14:paraId="3AF4B82D" w14:textId="77777777" w:rsidR="000809AB" w:rsidRPr="00006C26" w:rsidRDefault="000C09FC">
      <w:pPr>
        <w:pStyle w:val="BodyText"/>
        <w:spacing w:before="3" w:line="204" w:lineRule="auto"/>
        <w:ind w:left="1453" w:right="2688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20"/>
        </w:rPr>
        <w:t>2019].</w:t>
      </w:r>
      <w:r w:rsidRPr="00006C26">
        <w:rPr>
          <w:rFonts w:ascii="Times New Roman" w:hAnsi="Times New Roman" w:cs="Times New Roman"/>
          <w:spacing w:val="-18"/>
          <w:w w:val="120"/>
        </w:rPr>
        <w:t xml:space="preserve"> </w:t>
      </w:r>
      <w:r w:rsidRPr="00006C26">
        <w:rPr>
          <w:rFonts w:ascii="Times New Roman" w:hAnsi="Times New Roman" w:cs="Times New Roman"/>
          <w:w w:val="120"/>
        </w:rPr>
        <w:t>Retrieved</w:t>
      </w:r>
      <w:r w:rsidRPr="00006C26">
        <w:rPr>
          <w:rFonts w:ascii="Times New Roman" w:hAnsi="Times New Roman" w:cs="Times New Roman"/>
          <w:spacing w:val="-18"/>
          <w:w w:val="120"/>
        </w:rPr>
        <w:t xml:space="preserve"> </w:t>
      </w:r>
      <w:r w:rsidRPr="00006C26">
        <w:rPr>
          <w:rFonts w:ascii="Times New Roman" w:hAnsi="Times New Roman" w:cs="Times New Roman"/>
          <w:w w:val="120"/>
        </w:rPr>
        <w:t>from</w:t>
      </w:r>
      <w:r w:rsidRPr="00006C26">
        <w:rPr>
          <w:rFonts w:ascii="Times New Roman" w:hAnsi="Times New Roman" w:cs="Times New Roman"/>
          <w:spacing w:val="-18"/>
          <w:w w:val="120"/>
        </w:rPr>
        <w:t xml:space="preserve"> </w:t>
      </w:r>
      <w:r w:rsidRPr="00006C26">
        <w:rPr>
          <w:rFonts w:ascii="Times New Roman" w:hAnsi="Times New Roman" w:cs="Times New Roman"/>
          <w:spacing w:val="3"/>
          <w:w w:val="120"/>
        </w:rPr>
        <w:t>https:</w:t>
      </w:r>
      <w:r w:rsidRPr="00006C26">
        <w:rPr>
          <w:rFonts w:ascii="Times New Roman" w:hAnsi="Times New Roman" w:cs="Times New Roman"/>
          <w:spacing w:val="-50"/>
          <w:w w:val="120"/>
        </w:rPr>
        <w:t xml:space="preserve"> </w:t>
      </w:r>
      <w:r w:rsidRPr="00006C26">
        <w:rPr>
          <w:rFonts w:ascii="Times New Roman" w:hAnsi="Times New Roman" w:cs="Times New Roman"/>
          <w:spacing w:val="13"/>
          <w:w w:val="120"/>
        </w:rPr>
        <w:t>//</w:t>
      </w:r>
      <w:r w:rsidRPr="00006C26">
        <w:rPr>
          <w:rFonts w:ascii="Times New Roman" w:hAnsi="Times New Roman" w:cs="Times New Roman"/>
          <w:spacing w:val="-50"/>
          <w:w w:val="120"/>
        </w:rPr>
        <w:t xml:space="preserve"> </w:t>
      </w:r>
      <w:r w:rsidRPr="00006C26">
        <w:rPr>
          <w:rFonts w:ascii="Times New Roman" w:hAnsi="Times New Roman" w:cs="Times New Roman"/>
          <w:w w:val="120"/>
        </w:rPr>
        <w:t>stackoverflow.</w:t>
      </w:r>
      <w:r w:rsidRPr="00006C26">
        <w:rPr>
          <w:rFonts w:ascii="Times New Roman" w:hAnsi="Times New Roman" w:cs="Times New Roman"/>
          <w:spacing w:val="-49"/>
          <w:w w:val="120"/>
        </w:rPr>
        <w:t xml:space="preserve"> </w:t>
      </w:r>
      <w:r w:rsidRPr="00006C26">
        <w:rPr>
          <w:rFonts w:ascii="Times New Roman" w:hAnsi="Times New Roman" w:cs="Times New Roman"/>
          <w:spacing w:val="6"/>
          <w:w w:val="120"/>
        </w:rPr>
        <w:t>com/</w:t>
      </w:r>
      <w:r w:rsidRPr="00006C26">
        <w:rPr>
          <w:rFonts w:ascii="Times New Roman" w:hAnsi="Times New Roman" w:cs="Times New Roman"/>
          <w:spacing w:val="-50"/>
          <w:w w:val="120"/>
        </w:rPr>
        <w:t xml:space="preserve"> </w:t>
      </w:r>
      <w:r w:rsidRPr="00006C26">
        <w:rPr>
          <w:rFonts w:ascii="Times New Roman" w:hAnsi="Times New Roman" w:cs="Times New Roman"/>
          <w:spacing w:val="2"/>
          <w:w w:val="120"/>
        </w:rPr>
        <w:t>questions/</w:t>
      </w:r>
      <w:r w:rsidRPr="00006C26">
        <w:rPr>
          <w:rFonts w:ascii="Times New Roman" w:hAnsi="Times New Roman" w:cs="Times New Roman"/>
          <w:spacing w:val="-50"/>
          <w:w w:val="120"/>
        </w:rPr>
        <w:t xml:space="preserve"> </w:t>
      </w:r>
      <w:r w:rsidRPr="00006C26">
        <w:rPr>
          <w:rFonts w:ascii="Times New Roman" w:hAnsi="Times New Roman" w:cs="Times New Roman"/>
          <w:w w:val="120"/>
        </w:rPr>
        <w:t>1288154</w:t>
      </w:r>
      <w:r w:rsidRPr="00006C26">
        <w:rPr>
          <w:rFonts w:ascii="Times New Roman" w:hAnsi="Times New Roman" w:cs="Times New Roman"/>
          <w:spacing w:val="-50"/>
          <w:w w:val="120"/>
        </w:rPr>
        <w:t xml:space="preserve"> </w:t>
      </w:r>
      <w:r w:rsidRPr="00006C26">
        <w:rPr>
          <w:rFonts w:ascii="Times New Roman" w:hAnsi="Times New Roman" w:cs="Times New Roman"/>
          <w:w w:val="120"/>
        </w:rPr>
        <w:t xml:space="preserve">/ </w:t>
      </w:r>
      <w:r w:rsidRPr="00006C26">
        <w:rPr>
          <w:rFonts w:ascii="Times New Roman" w:hAnsi="Times New Roman" w:cs="Times New Roman"/>
          <w:w w:val="125"/>
        </w:rPr>
        <w:t>thread-isolation-in-java</w:t>
      </w:r>
    </w:p>
    <w:p w14:paraId="594A6326" w14:textId="77777777" w:rsidR="000809AB" w:rsidRPr="00006C26" w:rsidRDefault="000C09FC">
      <w:pPr>
        <w:pStyle w:val="BodyText"/>
        <w:spacing w:before="3" w:line="204" w:lineRule="auto"/>
        <w:ind w:left="1453" w:right="2200" w:hanging="499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 xml:space="preserve">Herlihy, M. (2011). </w:t>
      </w:r>
      <w:r w:rsidRPr="00006C26">
        <w:rPr>
          <w:rFonts w:ascii="Times New Roman" w:hAnsi="Times New Roman" w:cs="Times New Roman"/>
          <w:w w:val="115"/>
          <w:u w:val="single"/>
        </w:rPr>
        <w:t>The art of multiprocessor programming</w:t>
      </w:r>
      <w:r w:rsidRPr="00006C26">
        <w:rPr>
          <w:rFonts w:ascii="Times New Roman" w:hAnsi="Times New Roman" w:cs="Times New Roman"/>
          <w:w w:val="115"/>
        </w:rPr>
        <w:t>. Burlington, MA : Morgan Kaufmann.</w:t>
      </w:r>
    </w:p>
    <w:p w14:paraId="15CA899D" w14:textId="77777777" w:rsidR="000809AB" w:rsidRPr="00006C26" w:rsidRDefault="000C09FC">
      <w:pPr>
        <w:pStyle w:val="BodyText"/>
        <w:spacing w:before="3" w:line="204" w:lineRule="auto"/>
        <w:ind w:left="1453" w:right="1278" w:hanging="499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w w:val="115"/>
        </w:rPr>
        <w:t>Peterson,</w:t>
      </w:r>
      <w:r w:rsidRPr="00006C26">
        <w:rPr>
          <w:rFonts w:ascii="Times New Roman" w:hAnsi="Times New Roman" w:cs="Times New Roman"/>
          <w:spacing w:val="-1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G.</w:t>
      </w:r>
      <w:r w:rsidRPr="00006C26">
        <w:rPr>
          <w:rFonts w:ascii="Times New Roman" w:hAnsi="Times New Roman" w:cs="Times New Roman"/>
          <w:spacing w:val="-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(1981).</w:t>
      </w:r>
      <w:r w:rsidRPr="00006C26">
        <w:rPr>
          <w:rFonts w:ascii="Times New Roman" w:hAnsi="Times New Roman" w:cs="Times New Roman"/>
          <w:spacing w:val="-1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Myths</w:t>
      </w:r>
      <w:r w:rsidRPr="00006C26">
        <w:rPr>
          <w:rFonts w:ascii="Times New Roman" w:hAnsi="Times New Roman" w:cs="Times New Roman"/>
          <w:spacing w:val="-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about</w:t>
      </w:r>
      <w:r w:rsidRPr="00006C26">
        <w:rPr>
          <w:rFonts w:ascii="Times New Roman" w:hAnsi="Times New Roman" w:cs="Times New Roman"/>
          <w:spacing w:val="-1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the</w:t>
      </w:r>
      <w:r w:rsidRPr="00006C26">
        <w:rPr>
          <w:rFonts w:ascii="Times New Roman" w:hAnsi="Times New Roman" w:cs="Times New Roman"/>
          <w:spacing w:val="-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mutual</w:t>
      </w:r>
      <w:r w:rsidRPr="00006C26">
        <w:rPr>
          <w:rFonts w:ascii="Times New Roman" w:hAnsi="Times New Roman" w:cs="Times New Roman"/>
          <w:spacing w:val="-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exclusion</w:t>
      </w:r>
      <w:r w:rsidRPr="00006C26">
        <w:rPr>
          <w:rFonts w:ascii="Times New Roman" w:hAnsi="Times New Roman" w:cs="Times New Roman"/>
          <w:spacing w:val="-18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problem.</w:t>
      </w:r>
      <w:r w:rsidRPr="00006C26">
        <w:rPr>
          <w:rFonts w:ascii="Times New Roman" w:hAnsi="Times New Roman" w:cs="Times New Roman"/>
          <w:spacing w:val="-17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  <w:u w:val="single"/>
        </w:rPr>
        <w:t>Information</w:t>
      </w:r>
      <w:r w:rsidRPr="00006C26">
        <w:rPr>
          <w:rFonts w:ascii="Times New Roman" w:hAnsi="Times New Roman" w:cs="Times New Roman"/>
          <w:spacing w:val="4"/>
          <w:w w:val="115"/>
          <w:u w:val="single"/>
        </w:rPr>
        <w:t xml:space="preserve"> </w:t>
      </w:r>
      <w:r w:rsidRPr="00006C26">
        <w:rPr>
          <w:rFonts w:ascii="Times New Roman" w:hAnsi="Times New Roman" w:cs="Times New Roman"/>
          <w:w w:val="115"/>
          <w:u w:val="single"/>
        </w:rPr>
        <w:t>Processing</w:t>
      </w:r>
      <w:r w:rsidRPr="00006C26">
        <w:rPr>
          <w:rFonts w:ascii="Times New Roman" w:hAnsi="Times New Roman" w:cs="Times New Roman"/>
          <w:spacing w:val="3"/>
          <w:w w:val="115"/>
          <w:u w:val="single"/>
        </w:rPr>
        <w:t xml:space="preserve"> </w:t>
      </w:r>
      <w:r w:rsidRPr="00006C26">
        <w:rPr>
          <w:rFonts w:ascii="Times New Roman" w:hAnsi="Times New Roman" w:cs="Times New Roman"/>
          <w:w w:val="115"/>
          <w:u w:val="single"/>
        </w:rPr>
        <w:t>Letters</w:t>
      </w:r>
      <w:r w:rsidRPr="00006C26">
        <w:rPr>
          <w:rFonts w:ascii="Times New Roman" w:hAnsi="Times New Roman" w:cs="Times New Roman"/>
          <w:w w:val="115"/>
        </w:rPr>
        <w:t xml:space="preserve">, </w:t>
      </w:r>
      <w:r w:rsidRPr="00006C26">
        <w:rPr>
          <w:rFonts w:ascii="Times New Roman" w:hAnsi="Times New Roman" w:cs="Times New Roman"/>
          <w:w w:val="115"/>
          <w:u w:val="single"/>
        </w:rPr>
        <w:t>12</w:t>
      </w:r>
      <w:r w:rsidRPr="00006C26">
        <w:rPr>
          <w:rFonts w:ascii="Times New Roman" w:hAnsi="Times New Roman" w:cs="Times New Roman"/>
          <w:w w:val="115"/>
        </w:rPr>
        <w:t>(3), 115–116.</w:t>
      </w:r>
      <w:r w:rsidRPr="00006C26">
        <w:rPr>
          <w:rFonts w:ascii="Times New Roman" w:hAnsi="Times New Roman" w:cs="Times New Roman"/>
          <w:spacing w:val="-1"/>
          <w:w w:val="115"/>
        </w:rPr>
        <w:t xml:space="preserve"> </w:t>
      </w:r>
      <w:r w:rsidRPr="00006C26">
        <w:rPr>
          <w:rFonts w:ascii="Times New Roman" w:hAnsi="Times New Roman" w:cs="Times New Roman"/>
          <w:w w:val="115"/>
        </w:rPr>
        <w:t>doi:https://doi.org/10.1016/0020-0190(81)90106-X</w:t>
      </w:r>
    </w:p>
    <w:p w14:paraId="160E1997" w14:textId="03B274CD" w:rsidR="000809AB" w:rsidRPr="00006C26" w:rsidRDefault="007633CD">
      <w:pPr>
        <w:pStyle w:val="BodyText"/>
        <w:spacing w:before="2" w:line="204" w:lineRule="auto"/>
        <w:ind w:left="1453" w:right="2687" w:hanging="499"/>
        <w:jc w:val="both"/>
        <w:rPr>
          <w:rFonts w:ascii="Times New Roman" w:hAnsi="Times New Roman" w:cs="Times New Roman"/>
        </w:rPr>
      </w:pPr>
      <w:r w:rsidRPr="0000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5F86942" wp14:editId="475ADBE3">
                <wp:simplePos x="0" y="0"/>
                <wp:positionH relativeFrom="page">
                  <wp:posOffset>4065905</wp:posOffset>
                </wp:positionH>
                <wp:positionV relativeFrom="paragraph">
                  <wp:posOffset>410210</wp:posOffset>
                </wp:positionV>
                <wp:extent cx="38100" cy="0"/>
                <wp:effectExtent l="8255" t="8890" r="10795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E8956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15pt,32.3pt" to="323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KKGwIAAD8EAAAOAAAAZHJzL2Uyb0RvYy54bWysU8GO2yAQvVfqPyDuie2sk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" strokeweight=".14042mm">
                <w10:wrap anchorx="page"/>
              </v:line>
            </w:pict>
          </mc:Fallback>
        </mc:AlternateContent>
      </w:r>
      <w:r w:rsidR="000C09FC" w:rsidRPr="00006C26">
        <w:rPr>
          <w:rFonts w:ascii="Times New Roman" w:hAnsi="Times New Roman" w:cs="Times New Roman"/>
          <w:w w:val="110"/>
        </w:rPr>
        <w:t>Wikipedia</w:t>
      </w:r>
      <w:r w:rsidR="000C09FC" w:rsidRPr="00006C26">
        <w:rPr>
          <w:rFonts w:ascii="Times New Roman" w:hAnsi="Times New Roman" w:cs="Times New Roman"/>
          <w:spacing w:val="-6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contributors.</w:t>
      </w:r>
      <w:r w:rsidR="000C09FC" w:rsidRPr="00006C26">
        <w:rPr>
          <w:rFonts w:ascii="Times New Roman" w:hAnsi="Times New Roman" w:cs="Times New Roman"/>
          <w:spacing w:val="-5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(2019).</w:t>
      </w:r>
      <w:r w:rsidR="000C09FC" w:rsidRPr="00006C26">
        <w:rPr>
          <w:rFonts w:ascii="Times New Roman" w:hAnsi="Times New Roman" w:cs="Times New Roman"/>
          <w:spacing w:val="-4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Amdahl’s</w:t>
      </w:r>
      <w:r w:rsidR="000C09FC" w:rsidRPr="00006C26">
        <w:rPr>
          <w:rFonts w:ascii="Times New Roman" w:hAnsi="Times New Roman" w:cs="Times New Roman"/>
          <w:spacing w:val="-6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law</w:t>
      </w:r>
      <w:r w:rsidR="000C09FC" w:rsidRPr="00006C26">
        <w:rPr>
          <w:rFonts w:ascii="Times New Roman" w:hAnsi="Times New Roman" w:cs="Times New Roman"/>
          <w:spacing w:val="-5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—</w:t>
      </w:r>
      <w:r w:rsidR="000C09FC" w:rsidRPr="00006C26">
        <w:rPr>
          <w:rFonts w:ascii="Times New Roman" w:hAnsi="Times New Roman" w:cs="Times New Roman"/>
          <w:spacing w:val="-5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Wikipedia,</w:t>
      </w:r>
      <w:r w:rsidR="000C09FC" w:rsidRPr="00006C26">
        <w:rPr>
          <w:rFonts w:ascii="Times New Roman" w:hAnsi="Times New Roman" w:cs="Times New Roman"/>
          <w:spacing w:val="-4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the</w:t>
      </w:r>
      <w:r w:rsidR="000C09FC" w:rsidRPr="00006C26">
        <w:rPr>
          <w:rFonts w:ascii="Times New Roman" w:hAnsi="Times New Roman" w:cs="Times New Roman"/>
          <w:spacing w:val="-5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free</w:t>
      </w:r>
      <w:r w:rsidR="000C09FC" w:rsidRPr="00006C26">
        <w:rPr>
          <w:rFonts w:ascii="Times New Roman" w:hAnsi="Times New Roman" w:cs="Times New Roman"/>
          <w:spacing w:val="-6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encyclope- dia. [Online; accessed 16-April-2019]. Retrieved from https://en.wikipedia. org/w/index.php?title=Amdahl%27s</w:t>
      </w:r>
      <w:r w:rsidR="000C09FC" w:rsidRPr="00006C26">
        <w:rPr>
          <w:rFonts w:ascii="Times New Roman" w:hAnsi="Times New Roman" w:cs="Times New Roman"/>
          <w:spacing w:val="28"/>
          <w:w w:val="110"/>
        </w:rPr>
        <w:t xml:space="preserve"> </w:t>
      </w:r>
      <w:r w:rsidR="000C09FC" w:rsidRPr="00006C26">
        <w:rPr>
          <w:rFonts w:ascii="Times New Roman" w:hAnsi="Times New Roman" w:cs="Times New Roman"/>
          <w:w w:val="110"/>
        </w:rPr>
        <w:t>law&amp;oldid=890132303</w:t>
      </w:r>
    </w:p>
    <w:sectPr w:rsidR="000809AB" w:rsidRPr="00006C26">
      <w:pgSz w:w="12240" w:h="15840"/>
      <w:pgMar w:top="1500" w:right="0" w:bottom="1920" w:left="1720" w:header="0" w:footer="173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Kevin Baynes" w:date="2019-05-23T12:04:00Z" w:initials="KB">
    <w:p w14:paraId="26950C3C" w14:textId="77777777" w:rsidR="0031351D" w:rsidRDefault="0031351D">
      <w:pPr>
        <w:pStyle w:val="CommentText"/>
      </w:pPr>
      <w:r>
        <w:rPr>
          <w:rStyle w:val="CommentReference"/>
        </w:rPr>
        <w:annotationRef/>
      </w:r>
      <w:r>
        <w:t>Change the wording in this sentence, it reads a little funny</w:t>
      </w:r>
    </w:p>
  </w:comment>
  <w:comment w:id="27" w:author="Kevin Baynes" w:date="2019-05-23T12:08:00Z" w:initials="KB">
    <w:p w14:paraId="3F032CD1" w14:textId="77777777" w:rsidR="0031351D" w:rsidRDefault="0031351D">
      <w:pPr>
        <w:pStyle w:val="CommentText"/>
      </w:pPr>
      <w:r>
        <w:rPr>
          <w:rStyle w:val="CommentReference"/>
        </w:rPr>
        <w:annotationRef/>
      </w:r>
      <w:r>
        <w:t>Maybe throw a line in here about how this relates to opportunity cost?</w:t>
      </w:r>
    </w:p>
  </w:comment>
  <w:comment w:id="30" w:author="Kevin Baynes" w:date="2019-05-23T12:10:00Z" w:initials="KB">
    <w:p w14:paraId="77DB31A7" w14:textId="77777777" w:rsidR="0031351D" w:rsidRDefault="0031351D">
      <w:pPr>
        <w:pStyle w:val="CommentText"/>
      </w:pPr>
      <w:r>
        <w:rPr>
          <w:rStyle w:val="CommentReference"/>
        </w:rPr>
        <w:annotationRef/>
      </w:r>
      <w:r>
        <w:t>I assume this is what you are interested in doing regarding you</w:t>
      </w:r>
      <w:r w:rsidR="007633CD">
        <w:t>r research topic?  I would maybe add a sentence, just clarifying what it is you are going to write about for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950C3C" w15:done="0"/>
  <w15:commentEx w15:paraId="3F032CD1" w15:done="0"/>
  <w15:commentEx w15:paraId="77DB31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950C3C" w16cid:durableId="20910AC2"/>
  <w16cid:commentId w16cid:paraId="3F032CD1" w16cid:durableId="20910BC5"/>
  <w16cid:commentId w16cid:paraId="77DB31A7" w16cid:durableId="20910C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5F1E0" w14:textId="77777777" w:rsidR="00F47BF4" w:rsidRDefault="00F47BF4">
      <w:r>
        <w:separator/>
      </w:r>
    </w:p>
  </w:endnote>
  <w:endnote w:type="continuationSeparator" w:id="0">
    <w:p w14:paraId="760B068B" w14:textId="77777777" w:rsidR="00F47BF4" w:rsidRDefault="00F4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A6D6" w14:textId="2D8D8EE2" w:rsidR="000809AB" w:rsidRDefault="007633C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2A6F5A" wp14:editId="354B872D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88DD" w14:textId="77777777" w:rsidR="000809AB" w:rsidRDefault="000C09FC">
                          <w:pPr>
                            <w:pStyle w:val="BodyText"/>
                            <w:spacing w:line="239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6F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" filled="f" stroked="f">
              <v:textbox inset="0,0,0,0">
                <w:txbxContent>
                  <w:p w14:paraId="50FE88DD" w14:textId="77777777" w:rsidR="000809AB" w:rsidRDefault="000C09FC">
                    <w:pPr>
                      <w:pStyle w:val="BodyText"/>
                      <w:spacing w:line="239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7D40C" w14:textId="77777777" w:rsidR="00F47BF4" w:rsidRDefault="00F47BF4">
      <w:r>
        <w:separator/>
      </w:r>
    </w:p>
  </w:footnote>
  <w:footnote w:type="continuationSeparator" w:id="0">
    <w:p w14:paraId="1608D9D4" w14:textId="77777777" w:rsidR="00F47BF4" w:rsidRDefault="00F47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95D"/>
    <w:multiLevelType w:val="multilevel"/>
    <w:tmpl w:val="640450BE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ascii="Georgia" w:eastAsia="Georgia" w:hAnsi="Georgia" w:cs="Georgia" w:hint="default"/>
        <w:b/>
        <w:bCs/>
        <w:w w:val="98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767" w:hanging="7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75" w:hanging="7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82" w:hanging="7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90" w:hanging="7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97" w:hanging="7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05" w:hanging="7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aynes">
    <w15:presenceInfo w15:providerId="Windows Live" w15:userId="72775f5874793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AB"/>
    <w:rsid w:val="00006C26"/>
    <w:rsid w:val="000809AB"/>
    <w:rsid w:val="000C09FC"/>
    <w:rsid w:val="0031351D"/>
    <w:rsid w:val="007633CD"/>
    <w:rsid w:val="00A90767"/>
    <w:rsid w:val="00F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2DAB6"/>
  <w15:docId w15:val="{9178324E-96F3-4F93-995A-5D3F69A6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68" w:hanging="613"/>
      <w:jc w:val="both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5" w:hanging="700"/>
      <w:jc w:val="both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8" w:hanging="613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13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5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1D"/>
    <w:rPr>
      <w:rFonts w:ascii="PMingLiU" w:eastAsia="PMingLiU" w:hAnsi="PMingLiU" w:cs="PMingLiU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1D"/>
    <w:rPr>
      <w:rFonts w:ascii="PMingLiU" w:eastAsia="PMingLiU" w:hAnsi="PMingLiU" w:cs="PMingLiU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1D"/>
    <w:rPr>
      <w:rFonts w:ascii="Segoe UI" w:eastAsia="PMingLiU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Baynes</dc:creator>
  <cp:lastModifiedBy>Michael Lundquist</cp:lastModifiedBy>
  <cp:revision>2</cp:revision>
  <dcterms:created xsi:type="dcterms:W3CDTF">2019-05-26T18:00:00Z</dcterms:created>
  <dcterms:modified xsi:type="dcterms:W3CDTF">2019-05-26T18:00:00Z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2019-05-19T00:00:00Z</vt:filetime>
  </property>
  <property fmtid="{D5CDD505-2E9C-101B-9397-08002B2CF9AE}" pid="3" name="Creator">
    <vt:lpwstr>TeX</vt:lpwstr>
  </property>
  <property fmtid="{D5CDD505-2E9C-101B-9397-08002B2CF9AE}" pid="4" name="LastSaved">
    <vt:filetime>2019-05-23T00:00:00Z</vt:filetime>
  </property>
</Properties>
</file>