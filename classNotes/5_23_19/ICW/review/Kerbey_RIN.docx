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9714B" w14:textId="77777777" w:rsidR="009F53FB" w:rsidRDefault="009F53FB" w:rsidP="00BD0566">
      <w:pPr>
        <w:rPr>
          <w:rFonts w:ascii="Times New Roman" w:hAnsi="Times New Roman" w:cs="Times New Roman"/>
        </w:rPr>
      </w:pPr>
    </w:p>
    <w:p w14:paraId="4243754C" w14:textId="419CD3FF" w:rsidR="001F24BE" w:rsidRDefault="001F24BE" w:rsidP="001F24BE">
      <w:pPr>
        <w:rPr>
          <w:ins w:id="0" w:author="Michael Lundquist" w:date="2019-05-23T22:24:00Z"/>
          <w:rFonts w:ascii="Times New Roman" w:hAnsi="Times New Roman" w:cs="Times New Roman"/>
        </w:rPr>
        <w:pPrChange w:id="1" w:author="Michael Lundquist" w:date="2019-05-23T22:24:00Z">
          <w:pPr>
            <w:ind w:firstLine="720"/>
          </w:pPr>
        </w:pPrChange>
      </w:pPr>
      <w:ins w:id="2" w:author="Michael Lundquist" w:date="2019-05-23T22:24:00Z">
        <w:r>
          <w:rPr>
            <w:rFonts w:ascii="Times New Roman" w:hAnsi="Times New Roman" w:cs="Times New Roman"/>
          </w:rPr>
          <w:t>P1</w:t>
        </w:r>
      </w:ins>
    </w:p>
    <w:p w14:paraId="70BBEBD0" w14:textId="6797B68F" w:rsidR="00785EFA" w:rsidRDefault="00465226" w:rsidP="00BD056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college</w:t>
      </w:r>
      <w:r w:rsidR="00252B6A">
        <w:rPr>
          <w:rFonts w:ascii="Times New Roman" w:hAnsi="Times New Roman" w:cs="Times New Roman"/>
        </w:rPr>
        <w:t xml:space="preserve"> started </w:t>
      </w:r>
      <w:proofErr w:type="gramStart"/>
      <w:r w:rsidR="00252B6A">
        <w:rPr>
          <w:rFonts w:ascii="Times New Roman" w:hAnsi="Times New Roman" w:cs="Times New Roman"/>
        </w:rPr>
        <w:t>up</w:t>
      </w:r>
      <w:proofErr w:type="gramEnd"/>
      <w:r w:rsidR="00252B6A">
        <w:rPr>
          <w:rFonts w:ascii="Times New Roman" w:hAnsi="Times New Roman" w:cs="Times New Roman"/>
        </w:rPr>
        <w:t xml:space="preserve"> </w:t>
      </w:r>
      <w:r w:rsidR="002E2008">
        <w:rPr>
          <w:rFonts w:ascii="Times New Roman" w:hAnsi="Times New Roman" w:cs="Times New Roman"/>
        </w:rPr>
        <w:t xml:space="preserve">I </w:t>
      </w:r>
      <w:r w:rsidR="00252B6A">
        <w:rPr>
          <w:rFonts w:ascii="Times New Roman" w:hAnsi="Times New Roman" w:cs="Times New Roman"/>
        </w:rPr>
        <w:t xml:space="preserve">grew to </w:t>
      </w:r>
      <w:r w:rsidR="002E2008">
        <w:rPr>
          <w:rFonts w:ascii="Times New Roman" w:hAnsi="Times New Roman" w:cs="Times New Roman"/>
        </w:rPr>
        <w:t>enjoy high school</w:t>
      </w:r>
      <w:r w:rsidR="00252B6A">
        <w:rPr>
          <w:rFonts w:ascii="Times New Roman" w:hAnsi="Times New Roman" w:cs="Times New Roman"/>
        </w:rPr>
        <w:t xml:space="preserve"> the most</w:t>
      </w:r>
      <w:r w:rsidR="002E2008">
        <w:rPr>
          <w:rFonts w:ascii="Times New Roman" w:hAnsi="Times New Roman" w:cs="Times New Roman"/>
        </w:rPr>
        <w:t xml:space="preserve"> because I felt I was really </w:t>
      </w:r>
    </w:p>
    <w:p w14:paraId="745272CA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1A0A9344" w14:textId="77777777" w:rsidR="00785EFA" w:rsidRDefault="002E2008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getting to know where my passions were </w:t>
      </w:r>
      <w:r w:rsidR="008822F5">
        <w:rPr>
          <w:rFonts w:ascii="Times New Roman" w:hAnsi="Times New Roman" w:cs="Times New Roman"/>
        </w:rPr>
        <w:t>at and temporarily felt like I knew what the future held</w:t>
      </w:r>
      <w:r w:rsidR="00397EFA">
        <w:rPr>
          <w:rFonts w:ascii="Times New Roman" w:hAnsi="Times New Roman" w:cs="Times New Roman"/>
        </w:rPr>
        <w:t xml:space="preserve">. </w:t>
      </w:r>
    </w:p>
    <w:p w14:paraId="22C05020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46CEACD9" w14:textId="77777777" w:rsidR="00785EFA" w:rsidRDefault="00397EFA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initially had an interest in</w:t>
      </w:r>
      <w:r w:rsidR="004E29A5">
        <w:rPr>
          <w:rFonts w:ascii="Times New Roman" w:hAnsi="Times New Roman" w:cs="Times New Roman"/>
        </w:rPr>
        <w:t xml:space="preserve"> becoming an animator and then later being a cartoon director</w:t>
      </w:r>
      <w:r w:rsidR="00043702">
        <w:rPr>
          <w:rFonts w:ascii="Times New Roman" w:hAnsi="Times New Roman" w:cs="Times New Roman"/>
        </w:rPr>
        <w:t xml:space="preserve">. </w:t>
      </w:r>
      <w:r w:rsidR="00D01FF7">
        <w:rPr>
          <w:rFonts w:ascii="Times New Roman" w:hAnsi="Times New Roman" w:cs="Times New Roman"/>
        </w:rPr>
        <w:t xml:space="preserve">This is </w:t>
      </w:r>
    </w:p>
    <w:p w14:paraId="01C9D6C7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374150E2" w14:textId="77777777" w:rsidR="00785EFA" w:rsidRDefault="00D01FF7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i</w:t>
      </w:r>
      <w:r w:rsidR="00043702">
        <w:rPr>
          <w:rFonts w:ascii="Times New Roman" w:hAnsi="Times New Roman" w:cs="Times New Roman"/>
        </w:rPr>
        <w:t>n my free time I loved drawing</w:t>
      </w:r>
      <w:r>
        <w:rPr>
          <w:rFonts w:ascii="Times New Roman" w:hAnsi="Times New Roman" w:cs="Times New Roman"/>
        </w:rPr>
        <w:t>, being able to bring drawings to life, and mak</w:t>
      </w:r>
      <w:r w:rsidR="004E03C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them do </w:t>
      </w:r>
    </w:p>
    <w:p w14:paraId="5FC8B79B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3238AD6B" w14:textId="77777777" w:rsidR="00785EFA" w:rsidRDefault="00D01FF7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impossible.</w:t>
      </w:r>
      <w:r w:rsidR="002109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="005B3124">
        <w:rPr>
          <w:rFonts w:ascii="Times New Roman" w:hAnsi="Times New Roman" w:cs="Times New Roman"/>
        </w:rPr>
        <w:t>ut</w:t>
      </w:r>
      <w:r>
        <w:rPr>
          <w:rFonts w:ascii="Times New Roman" w:hAnsi="Times New Roman" w:cs="Times New Roman"/>
        </w:rPr>
        <w:t xml:space="preserve"> I</w:t>
      </w:r>
      <w:r w:rsidR="005B3124">
        <w:rPr>
          <w:rFonts w:ascii="Times New Roman" w:hAnsi="Times New Roman" w:cs="Times New Roman"/>
        </w:rPr>
        <w:t xml:space="preserve"> was told </w:t>
      </w:r>
      <w:r w:rsidR="00101695">
        <w:rPr>
          <w:rFonts w:ascii="Times New Roman" w:hAnsi="Times New Roman" w:cs="Times New Roman"/>
        </w:rPr>
        <w:t>there was</w:t>
      </w:r>
      <w:r w:rsidR="005B3124">
        <w:rPr>
          <w:rFonts w:ascii="Times New Roman" w:hAnsi="Times New Roman" w:cs="Times New Roman"/>
        </w:rPr>
        <w:t xml:space="preserve"> </w:t>
      </w:r>
      <w:r w:rsidR="00101695">
        <w:rPr>
          <w:rFonts w:ascii="Times New Roman" w:hAnsi="Times New Roman" w:cs="Times New Roman"/>
        </w:rPr>
        <w:t>fierce</w:t>
      </w:r>
      <w:r w:rsidR="005B3124">
        <w:rPr>
          <w:rFonts w:ascii="Times New Roman" w:hAnsi="Times New Roman" w:cs="Times New Roman"/>
        </w:rPr>
        <w:t xml:space="preserve"> competition</w:t>
      </w:r>
      <w:r w:rsidR="00DF1980">
        <w:rPr>
          <w:rFonts w:ascii="Times New Roman" w:hAnsi="Times New Roman" w:cs="Times New Roman"/>
        </w:rPr>
        <w:t xml:space="preserve">, </w:t>
      </w:r>
      <w:r w:rsidR="005B3124">
        <w:rPr>
          <w:rFonts w:ascii="Times New Roman" w:hAnsi="Times New Roman" w:cs="Times New Roman"/>
        </w:rPr>
        <w:t xml:space="preserve">some of the jobs in that industry </w:t>
      </w:r>
    </w:p>
    <w:p w14:paraId="4361C23B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18651B8A" w14:textId="77777777" w:rsidR="00785EFA" w:rsidRDefault="005B3124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make much</w:t>
      </w:r>
      <w:r w:rsidR="00DF19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r w:rsidR="0020206A">
        <w:rPr>
          <w:rFonts w:ascii="Times New Roman" w:hAnsi="Times New Roman" w:cs="Times New Roman"/>
        </w:rPr>
        <w:t xml:space="preserve">that it’s </w:t>
      </w:r>
      <w:r w:rsidR="00B56209">
        <w:rPr>
          <w:rFonts w:ascii="Times New Roman" w:hAnsi="Times New Roman" w:cs="Times New Roman"/>
        </w:rPr>
        <w:t xml:space="preserve">an </w:t>
      </w:r>
      <w:r w:rsidR="0020206A">
        <w:rPr>
          <w:rFonts w:ascii="Times New Roman" w:hAnsi="Times New Roman" w:cs="Times New Roman"/>
        </w:rPr>
        <w:t xml:space="preserve">unstable </w:t>
      </w:r>
      <w:r w:rsidR="00B56209">
        <w:rPr>
          <w:rFonts w:ascii="Times New Roman" w:hAnsi="Times New Roman" w:cs="Times New Roman"/>
        </w:rPr>
        <w:t xml:space="preserve">field </w:t>
      </w:r>
      <w:r w:rsidR="0020206A">
        <w:rPr>
          <w:rFonts w:ascii="Times New Roman" w:hAnsi="Times New Roman" w:cs="Times New Roman"/>
        </w:rPr>
        <w:t>so I had to go for something else</w:t>
      </w:r>
      <w:r w:rsidR="00AB3B94">
        <w:rPr>
          <w:rFonts w:ascii="Times New Roman" w:hAnsi="Times New Roman" w:cs="Times New Roman"/>
        </w:rPr>
        <w:t xml:space="preserve"> with certainty</w:t>
      </w:r>
      <w:r w:rsidR="0020206A">
        <w:rPr>
          <w:rFonts w:ascii="Times New Roman" w:hAnsi="Times New Roman" w:cs="Times New Roman"/>
        </w:rPr>
        <w:t xml:space="preserve"> </w:t>
      </w:r>
    </w:p>
    <w:p w14:paraId="79DE4942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46D578F2" w14:textId="04A8089E" w:rsidR="001F24BE" w:rsidRDefault="0020206A" w:rsidP="00785EFA">
      <w:pPr>
        <w:rPr>
          <w:ins w:id="3" w:author="Michael Lundquist" w:date="2019-05-23T22:2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lead to my least favorite part of school that came next</w:t>
      </w:r>
      <w:r w:rsidR="008822F5">
        <w:rPr>
          <w:rFonts w:ascii="Times New Roman" w:hAnsi="Times New Roman" w:cs="Times New Roman"/>
        </w:rPr>
        <w:t>.</w:t>
      </w:r>
      <w:r w:rsidR="00C647F0">
        <w:rPr>
          <w:rFonts w:ascii="Times New Roman" w:hAnsi="Times New Roman" w:cs="Times New Roman"/>
        </w:rPr>
        <w:t xml:space="preserve"> </w:t>
      </w:r>
    </w:p>
    <w:p w14:paraId="3D5F4EB8" w14:textId="0C5BC0F7" w:rsidR="001F24BE" w:rsidRDefault="001F24BE" w:rsidP="00785EFA">
      <w:pPr>
        <w:rPr>
          <w:ins w:id="4" w:author="Michael Lundquist" w:date="2019-05-23T22:24:00Z"/>
          <w:rFonts w:ascii="Times New Roman" w:hAnsi="Times New Roman" w:cs="Times New Roman"/>
        </w:rPr>
      </w:pPr>
    </w:p>
    <w:p w14:paraId="37066839" w14:textId="7209B22A" w:rsidR="001F24BE" w:rsidRDefault="001F24BE" w:rsidP="00785EFA">
      <w:pPr>
        <w:rPr>
          <w:rFonts w:ascii="Times New Roman" w:hAnsi="Times New Roman" w:cs="Times New Roman"/>
        </w:rPr>
      </w:pPr>
      <w:ins w:id="5" w:author="Michael Lundquist" w:date="2019-05-23T22:25:00Z">
        <w:r>
          <w:rPr>
            <w:rFonts w:ascii="Times New Roman" w:hAnsi="Times New Roman" w:cs="Times New Roman"/>
          </w:rPr>
          <w:t>P2</w:t>
        </w:r>
      </w:ins>
    </w:p>
    <w:p w14:paraId="180DF977" w14:textId="77777777" w:rsidR="00785EFA" w:rsidRDefault="00785EFA" w:rsidP="00355D8C">
      <w:pPr>
        <w:ind w:firstLine="720"/>
        <w:rPr>
          <w:rFonts w:ascii="Times New Roman" w:hAnsi="Times New Roman" w:cs="Times New Roman"/>
        </w:rPr>
      </w:pPr>
    </w:p>
    <w:p w14:paraId="6B28013A" w14:textId="5115F614" w:rsidR="00785EFA" w:rsidRDefault="00DF1980" w:rsidP="00355D8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C647F0">
        <w:rPr>
          <w:rFonts w:ascii="Times New Roman" w:hAnsi="Times New Roman" w:cs="Times New Roman"/>
        </w:rPr>
        <w:t xml:space="preserve"> least favorite part of school was the early days of community college </w:t>
      </w:r>
      <w:ins w:id="6" w:author="Michael Lundquist" w:date="2019-05-23T22:19:00Z">
        <w:r w:rsidR="00B3721E">
          <w:rPr>
            <w:rFonts w:ascii="Times New Roman" w:hAnsi="Times New Roman" w:cs="Times New Roman"/>
          </w:rPr>
          <w:t>be</w:t>
        </w:r>
      </w:ins>
      <w:r w:rsidR="00C647F0">
        <w:rPr>
          <w:rFonts w:ascii="Times New Roman" w:hAnsi="Times New Roman" w:cs="Times New Roman"/>
        </w:rPr>
        <w:t xml:space="preserve">cause I found </w:t>
      </w:r>
    </w:p>
    <w:p w14:paraId="78C3F458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1081D1ED" w14:textId="77777777" w:rsidR="00785EFA" w:rsidRDefault="00C647F0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myself changing plans multiple t</w:t>
      </w:r>
      <w:r w:rsidR="001267E5">
        <w:rPr>
          <w:rFonts w:ascii="Times New Roman" w:hAnsi="Times New Roman" w:cs="Times New Roman"/>
        </w:rPr>
        <w:t>imes and was worried</w:t>
      </w:r>
      <w:r w:rsidR="005D2B88">
        <w:rPr>
          <w:rFonts w:ascii="Times New Roman" w:hAnsi="Times New Roman" w:cs="Times New Roman"/>
        </w:rPr>
        <w:t>/stressed</w:t>
      </w:r>
      <w:r w:rsidR="001267E5">
        <w:rPr>
          <w:rFonts w:ascii="Times New Roman" w:hAnsi="Times New Roman" w:cs="Times New Roman"/>
        </w:rPr>
        <w:t xml:space="preserve"> about studying subjects I </w:t>
      </w:r>
    </w:p>
    <w:p w14:paraId="5F5F319C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61FF1692" w14:textId="57413318" w:rsidR="00785EFA" w:rsidRDefault="001267E5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couldn’t stand. </w:t>
      </w:r>
      <w:del w:id="7" w:author="Michael Lundquist" w:date="2019-05-23T22:20:00Z">
        <w:r w:rsidDel="00450695">
          <w:rPr>
            <w:rFonts w:ascii="Times New Roman" w:hAnsi="Times New Roman" w:cs="Times New Roman"/>
          </w:rPr>
          <w:delText>Math b</w:delText>
        </w:r>
      </w:del>
      <w:ins w:id="8" w:author="Michael Lundquist" w:date="2019-05-23T22:20:00Z">
        <w:r w:rsidR="00450695">
          <w:rPr>
            <w:rFonts w:ascii="Times New Roman" w:hAnsi="Times New Roman" w:cs="Times New Roman"/>
          </w:rPr>
          <w:t>B</w:t>
        </w:r>
      </w:ins>
      <w:r>
        <w:rPr>
          <w:rFonts w:ascii="Times New Roman" w:hAnsi="Times New Roman" w:cs="Times New Roman"/>
        </w:rPr>
        <w:t>efore high</w:t>
      </w:r>
      <w:r w:rsidR="007900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school ended</w:t>
      </w:r>
      <w:ins w:id="9" w:author="Michael Lundquist" w:date="2019-05-23T22:20:00Z">
        <w:r w:rsidR="00B3721E">
          <w:rPr>
            <w:rFonts w:ascii="Times New Roman" w:hAnsi="Times New Roman" w:cs="Times New Roman"/>
          </w:rPr>
          <w:t xml:space="preserve">, </w:t>
        </w:r>
        <w:r w:rsidR="00450695">
          <w:rPr>
            <w:rFonts w:ascii="Times New Roman" w:hAnsi="Times New Roman" w:cs="Times New Roman"/>
          </w:rPr>
          <w:t>Math</w:t>
        </w:r>
      </w:ins>
      <w:r>
        <w:rPr>
          <w:rFonts w:ascii="Times New Roman" w:hAnsi="Times New Roman" w:cs="Times New Roman"/>
        </w:rPr>
        <w:t xml:space="preserve"> was</w:t>
      </w:r>
      <w:del w:id="10" w:author="Michael Lundquist" w:date="2019-05-23T22:20:00Z">
        <w:r w:rsidDel="00450695">
          <w:rPr>
            <w:rFonts w:ascii="Times New Roman" w:hAnsi="Times New Roman" w:cs="Times New Roman"/>
          </w:rPr>
          <w:delText xml:space="preserve"> the subject that</w:delText>
        </w:r>
      </w:del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an easy A or B.</w:t>
      </w:r>
      <w:del w:id="11" w:author="Michael Lundquist" w:date="2019-05-23T22:20:00Z">
        <w:r w:rsidDel="00450695">
          <w:rPr>
            <w:rFonts w:ascii="Times New Roman" w:hAnsi="Times New Roman" w:cs="Times New Roman"/>
          </w:rPr>
          <w:delText xml:space="preserve"> Math </w:delText>
        </w:r>
      </w:del>
    </w:p>
    <w:p w14:paraId="1211C445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4EA34DC1" w14:textId="521DB1D0" w:rsidR="00785EFA" w:rsidRDefault="00450695" w:rsidP="00785EFA">
      <w:pPr>
        <w:rPr>
          <w:ins w:id="12" w:author="Michael Lundquist" w:date="2019-05-23T22:21:00Z"/>
          <w:rFonts w:ascii="Times New Roman" w:hAnsi="Times New Roman" w:cs="Times New Roman"/>
        </w:rPr>
      </w:pPr>
      <w:ins w:id="13" w:author="Michael Lundquist" w:date="2019-05-23T22:20:00Z">
        <w:r>
          <w:rPr>
            <w:rFonts w:ascii="Times New Roman" w:hAnsi="Times New Roman" w:cs="Times New Roman"/>
          </w:rPr>
          <w:t>A</w:t>
        </w:r>
      </w:ins>
      <w:del w:id="14" w:author="Michael Lundquist" w:date="2019-05-23T22:20:00Z">
        <w:r w:rsidR="001267E5" w:rsidDel="00450695">
          <w:rPr>
            <w:rFonts w:ascii="Times New Roman" w:hAnsi="Times New Roman" w:cs="Times New Roman"/>
          </w:rPr>
          <w:delText>a</w:delText>
        </w:r>
      </w:del>
      <w:r w:rsidR="001267E5">
        <w:rPr>
          <w:rFonts w:ascii="Times New Roman" w:hAnsi="Times New Roman" w:cs="Times New Roman"/>
        </w:rPr>
        <w:t>fter high</w:t>
      </w:r>
      <w:r w:rsidR="00790070">
        <w:rPr>
          <w:rFonts w:ascii="Times New Roman" w:hAnsi="Times New Roman" w:cs="Times New Roman"/>
        </w:rPr>
        <w:t xml:space="preserve"> </w:t>
      </w:r>
      <w:r w:rsidR="001267E5">
        <w:rPr>
          <w:rFonts w:ascii="Times New Roman" w:hAnsi="Times New Roman" w:cs="Times New Roman"/>
        </w:rPr>
        <w:t>school</w:t>
      </w:r>
      <w:ins w:id="15" w:author="Michael Lundquist" w:date="2019-05-23T22:20:00Z">
        <w:r>
          <w:rPr>
            <w:rFonts w:ascii="Times New Roman" w:hAnsi="Times New Roman" w:cs="Times New Roman"/>
          </w:rPr>
          <w:t xml:space="preserve">, </w:t>
        </w:r>
      </w:ins>
      <w:ins w:id="16" w:author="Michael Lundquist" w:date="2019-05-23T22:21:00Z">
        <w:r>
          <w:rPr>
            <w:rFonts w:ascii="Times New Roman" w:hAnsi="Times New Roman" w:cs="Times New Roman"/>
          </w:rPr>
          <w:t>m</w:t>
        </w:r>
      </w:ins>
      <w:ins w:id="17" w:author="Michael Lundquist" w:date="2019-05-23T22:20:00Z">
        <w:r>
          <w:rPr>
            <w:rFonts w:ascii="Times New Roman" w:hAnsi="Times New Roman" w:cs="Times New Roman"/>
          </w:rPr>
          <w:t>ath</w:t>
        </w:r>
      </w:ins>
      <w:r w:rsidR="001267E5">
        <w:rPr>
          <w:rFonts w:ascii="Times New Roman" w:hAnsi="Times New Roman" w:cs="Times New Roman"/>
        </w:rPr>
        <w:t xml:space="preserve"> along with chemistry was </w:t>
      </w:r>
      <w:del w:id="18" w:author="Michael Lundquist" w:date="2019-05-23T22:21:00Z">
        <w:r w:rsidR="001267E5" w:rsidDel="00450695">
          <w:rPr>
            <w:rFonts w:ascii="Times New Roman" w:hAnsi="Times New Roman" w:cs="Times New Roman"/>
          </w:rPr>
          <w:delText>the</w:delText>
        </w:r>
      </w:del>
      <w:ins w:id="19" w:author="Michael Lundquist" w:date="2019-05-23T22:21:00Z">
        <w:r>
          <w:rPr>
            <w:rFonts w:ascii="Times New Roman" w:hAnsi="Times New Roman" w:cs="Times New Roman"/>
          </w:rPr>
          <w:t>a</w:t>
        </w:r>
      </w:ins>
      <w:r w:rsidR="001267E5">
        <w:rPr>
          <w:rFonts w:ascii="Times New Roman" w:hAnsi="Times New Roman" w:cs="Times New Roman"/>
        </w:rPr>
        <w:t xml:space="preserve"> struggle.</w:t>
      </w:r>
      <w:r w:rsidR="00790070">
        <w:rPr>
          <w:rFonts w:ascii="Times New Roman" w:hAnsi="Times New Roman" w:cs="Times New Roman"/>
        </w:rPr>
        <w:t xml:space="preserve"> I started to gain somewhat of an interest </w:t>
      </w:r>
    </w:p>
    <w:p w14:paraId="583B5EFD" w14:textId="78B7F55C" w:rsidR="00450695" w:rsidRDefault="00450695" w:rsidP="00785EFA">
      <w:pPr>
        <w:rPr>
          <w:ins w:id="20" w:author="Michael Lundquist" w:date="2019-05-23T22:21:00Z"/>
          <w:rFonts w:ascii="Times New Roman" w:hAnsi="Times New Roman" w:cs="Times New Roman"/>
        </w:rPr>
      </w:pPr>
    </w:p>
    <w:p w14:paraId="444CC860" w14:textId="5AB40A2A" w:rsidR="00450695" w:rsidRPr="00450695" w:rsidRDefault="00450695" w:rsidP="00785EFA">
      <w:pPr>
        <w:rPr>
          <w:rFonts w:ascii="Times New Roman" w:hAnsi="Times New Roman" w:cs="Times New Roman"/>
          <w:color w:val="FF0000"/>
          <w:rPrChange w:id="21" w:author="Michael Lundquist" w:date="2019-05-23T22:21:00Z">
            <w:rPr>
              <w:rFonts w:ascii="Times New Roman" w:hAnsi="Times New Roman" w:cs="Times New Roman"/>
            </w:rPr>
          </w:rPrChange>
        </w:rPr>
      </w:pPr>
      <w:proofErr w:type="spellStart"/>
      <w:ins w:id="22" w:author="Michael Lundquist" w:date="2019-05-23T22:21:00Z">
        <w:r>
          <w:rPr>
            <w:rFonts w:ascii="Times New Roman" w:hAnsi="Times New Roman" w:cs="Times New Roman"/>
            <w:color w:val="FF0000"/>
          </w:rPr>
          <w:t>Your</w:t>
        </w:r>
        <w:proofErr w:type="spellEnd"/>
        <w:r>
          <w:rPr>
            <w:rFonts w:ascii="Times New Roman" w:hAnsi="Times New Roman" w:cs="Times New Roman"/>
            <w:color w:val="FF0000"/>
          </w:rPr>
          <w:t xml:space="preserve"> formatting is weird here</w:t>
        </w:r>
      </w:ins>
    </w:p>
    <w:p w14:paraId="69EAB1EA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6BB83ED0" w14:textId="77777777" w:rsidR="00785EFA" w:rsidRDefault="00790070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current major when I was doing a little bit of research for an assignment</w:t>
      </w:r>
      <w:r w:rsidR="0028633B">
        <w:rPr>
          <w:rFonts w:ascii="Times New Roman" w:hAnsi="Times New Roman" w:cs="Times New Roman"/>
        </w:rPr>
        <w:t xml:space="preserve"> where I </w:t>
      </w:r>
      <w:r w:rsidR="00BC5111">
        <w:rPr>
          <w:rFonts w:ascii="Times New Roman" w:hAnsi="Times New Roman" w:cs="Times New Roman"/>
        </w:rPr>
        <w:t xml:space="preserve">had to </w:t>
      </w:r>
    </w:p>
    <w:p w14:paraId="164EA57B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622F1328" w14:textId="77777777" w:rsidR="00785EFA" w:rsidRDefault="0028633B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a certain IT based product and </w:t>
      </w:r>
      <w:r w:rsidR="00987B34">
        <w:rPr>
          <w:rFonts w:ascii="Times New Roman" w:hAnsi="Times New Roman" w:cs="Times New Roman"/>
        </w:rPr>
        <w:t>talk about the improvement</w:t>
      </w:r>
      <w:r w:rsidR="002E3054">
        <w:rPr>
          <w:rFonts w:ascii="Times New Roman" w:hAnsi="Times New Roman" w:cs="Times New Roman"/>
        </w:rPr>
        <w:t>.</w:t>
      </w:r>
      <w:r w:rsidR="00790070">
        <w:rPr>
          <w:rFonts w:ascii="Times New Roman" w:hAnsi="Times New Roman" w:cs="Times New Roman"/>
        </w:rPr>
        <w:t xml:space="preserve"> </w:t>
      </w:r>
      <w:r w:rsidR="002E3054">
        <w:rPr>
          <w:rFonts w:ascii="Times New Roman" w:hAnsi="Times New Roman" w:cs="Times New Roman"/>
        </w:rPr>
        <w:t>Here I</w:t>
      </w:r>
      <w:r w:rsidR="00790070">
        <w:rPr>
          <w:rFonts w:ascii="Times New Roman" w:hAnsi="Times New Roman" w:cs="Times New Roman"/>
        </w:rPr>
        <w:t xml:space="preserve"> noticed the </w:t>
      </w:r>
    </w:p>
    <w:p w14:paraId="42FEDD91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4686DD11" w14:textId="77777777" w:rsidR="00785EFA" w:rsidRDefault="00790070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possibilities</w:t>
      </w:r>
      <w:r w:rsidR="00D43E92">
        <w:rPr>
          <w:rFonts w:ascii="Times New Roman" w:hAnsi="Times New Roman" w:cs="Times New Roman"/>
        </w:rPr>
        <w:t xml:space="preserve"> of where the ideas could go.</w:t>
      </w:r>
      <w:r w:rsidR="009B156D">
        <w:rPr>
          <w:rFonts w:ascii="Times New Roman" w:hAnsi="Times New Roman" w:cs="Times New Roman"/>
        </w:rPr>
        <w:t xml:space="preserve"> </w:t>
      </w:r>
      <w:r w:rsidR="0002376E">
        <w:rPr>
          <w:rFonts w:ascii="Times New Roman" w:hAnsi="Times New Roman" w:cs="Times New Roman"/>
        </w:rPr>
        <w:t>If I</w:t>
      </w:r>
      <w:r w:rsidR="00711B4F">
        <w:rPr>
          <w:rFonts w:ascii="Times New Roman" w:hAnsi="Times New Roman" w:cs="Times New Roman"/>
        </w:rPr>
        <w:t xml:space="preserve"> ever</w:t>
      </w:r>
      <w:r w:rsidR="0002376E">
        <w:rPr>
          <w:rFonts w:ascii="Times New Roman" w:hAnsi="Times New Roman" w:cs="Times New Roman"/>
        </w:rPr>
        <w:t xml:space="preserve"> ha</w:t>
      </w:r>
      <w:r w:rsidR="00711B4F">
        <w:rPr>
          <w:rFonts w:ascii="Times New Roman" w:hAnsi="Times New Roman" w:cs="Times New Roman"/>
        </w:rPr>
        <w:t>d</w:t>
      </w:r>
      <w:r w:rsidR="0002376E">
        <w:rPr>
          <w:rFonts w:ascii="Times New Roman" w:hAnsi="Times New Roman" w:cs="Times New Roman"/>
        </w:rPr>
        <w:t xml:space="preserve"> questio</w:t>
      </w:r>
      <w:r w:rsidR="00FE540D">
        <w:rPr>
          <w:rFonts w:ascii="Times New Roman" w:hAnsi="Times New Roman" w:cs="Times New Roman"/>
        </w:rPr>
        <w:t>n</w:t>
      </w:r>
      <w:r w:rsidR="009B156D">
        <w:rPr>
          <w:rFonts w:ascii="Times New Roman" w:hAnsi="Times New Roman" w:cs="Times New Roman"/>
        </w:rPr>
        <w:t>s</w:t>
      </w:r>
      <w:r w:rsidR="00FE540D">
        <w:rPr>
          <w:rFonts w:ascii="Times New Roman" w:hAnsi="Times New Roman" w:cs="Times New Roman"/>
        </w:rPr>
        <w:t xml:space="preserve"> about my topic</w:t>
      </w:r>
      <w:r w:rsidR="006E01C5">
        <w:rPr>
          <w:rFonts w:ascii="Times New Roman" w:hAnsi="Times New Roman" w:cs="Times New Roman"/>
        </w:rPr>
        <w:t xml:space="preserve"> or field</w:t>
      </w:r>
      <w:r w:rsidR="00FE540D">
        <w:rPr>
          <w:rFonts w:ascii="Times New Roman" w:hAnsi="Times New Roman" w:cs="Times New Roman"/>
        </w:rPr>
        <w:t xml:space="preserve"> I would </w:t>
      </w:r>
    </w:p>
    <w:p w14:paraId="3EDBA367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0B18722D" w14:textId="77777777" w:rsidR="00785EFA" w:rsidRDefault="00FE540D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YouTube</w:t>
      </w:r>
      <w:r w:rsidR="0002376E">
        <w:rPr>
          <w:rFonts w:ascii="Times New Roman" w:hAnsi="Times New Roman" w:cs="Times New Roman"/>
        </w:rPr>
        <w:t xml:space="preserve"> and find someone who’s already in the career field</w:t>
      </w:r>
      <w:r w:rsidR="00B720AE">
        <w:rPr>
          <w:rFonts w:ascii="Times New Roman" w:hAnsi="Times New Roman" w:cs="Times New Roman"/>
        </w:rPr>
        <w:t xml:space="preserve"> and expect a good answer </w:t>
      </w:r>
    </w:p>
    <w:p w14:paraId="43E0CDF6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224A3740" w14:textId="77777777" w:rsidR="00785EFA" w:rsidRDefault="00B720AE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them.</w:t>
      </w:r>
      <w:r w:rsidR="009B156D">
        <w:rPr>
          <w:rFonts w:ascii="Times New Roman" w:hAnsi="Times New Roman" w:cs="Times New Roman"/>
        </w:rPr>
        <w:t xml:space="preserve"> </w:t>
      </w:r>
      <w:r w:rsidR="00253AB8">
        <w:rPr>
          <w:rFonts w:ascii="Times New Roman" w:hAnsi="Times New Roman" w:cs="Times New Roman"/>
        </w:rPr>
        <w:t xml:space="preserve">Class discussions or </w:t>
      </w:r>
      <w:r w:rsidR="004E1FD5">
        <w:rPr>
          <w:rFonts w:ascii="Times New Roman" w:hAnsi="Times New Roman" w:cs="Times New Roman"/>
        </w:rPr>
        <w:t>assignments</w:t>
      </w:r>
      <w:r w:rsidR="00253AB8">
        <w:rPr>
          <w:rFonts w:ascii="Times New Roman" w:hAnsi="Times New Roman" w:cs="Times New Roman"/>
        </w:rPr>
        <w:t xml:space="preserve"> are what drive my curiosity forward. One example </w:t>
      </w:r>
    </w:p>
    <w:p w14:paraId="143666C6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06116937" w14:textId="59089101" w:rsidR="00785EFA" w:rsidRDefault="00253AB8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hearing about the </w:t>
      </w:r>
      <w:r w:rsidR="004E1FD5">
        <w:rPr>
          <w:rFonts w:ascii="Times New Roman" w:hAnsi="Times New Roman" w:cs="Times New Roman"/>
        </w:rPr>
        <w:t xml:space="preserve">possible improvements of facial editing technology </w:t>
      </w:r>
      <w:del w:id="23" w:author="Michael Lundquist" w:date="2019-05-23T22:22:00Z">
        <w:r w:rsidR="004E1FD5" w:rsidDel="00450695">
          <w:rPr>
            <w:rFonts w:ascii="Times New Roman" w:hAnsi="Times New Roman" w:cs="Times New Roman"/>
          </w:rPr>
          <w:delText>in the near future</w:delText>
        </w:r>
      </w:del>
      <w:ins w:id="24" w:author="Michael Lundquist" w:date="2019-05-23T22:22:00Z">
        <w:r w:rsidR="00450695">
          <w:rPr>
            <w:rFonts w:ascii="Times New Roman" w:hAnsi="Times New Roman" w:cs="Times New Roman"/>
          </w:rPr>
          <w:t>soon</w:t>
        </w:r>
      </w:ins>
      <w:r w:rsidR="004E1FD5">
        <w:rPr>
          <w:rFonts w:ascii="Times New Roman" w:hAnsi="Times New Roman" w:cs="Times New Roman"/>
        </w:rPr>
        <w:t xml:space="preserve"> </w:t>
      </w:r>
      <w:r w:rsidR="00F50E9F">
        <w:rPr>
          <w:rFonts w:ascii="Times New Roman" w:hAnsi="Times New Roman" w:cs="Times New Roman"/>
        </w:rPr>
        <w:t xml:space="preserve">and </w:t>
      </w:r>
    </w:p>
    <w:p w14:paraId="64FE07B2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007A11A8" w14:textId="7345CEA0" w:rsidR="00785EFA" w:rsidRDefault="00F50E9F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this could affect people</w:t>
      </w:r>
      <w:del w:id="25" w:author="Michael Lundquist" w:date="2019-05-23T22:22:00Z">
        <w:r w:rsidDel="00450695">
          <w:rPr>
            <w:rFonts w:ascii="Times New Roman" w:hAnsi="Times New Roman" w:cs="Times New Roman"/>
          </w:rPr>
          <w:delText>’</w:delText>
        </w:r>
      </w:del>
      <w:r w:rsidR="00E50432">
        <w:rPr>
          <w:rFonts w:ascii="Times New Roman" w:hAnsi="Times New Roman" w:cs="Times New Roman"/>
        </w:rPr>
        <w:t>s</w:t>
      </w:r>
      <w:ins w:id="26" w:author="Michael Lundquist" w:date="2019-05-23T22:22:00Z">
        <w:r w:rsidR="00450695">
          <w:rPr>
            <w:rFonts w:ascii="Times New Roman" w:hAnsi="Times New Roman" w:cs="Times New Roman"/>
          </w:rPr>
          <w:t>’</w:t>
        </w:r>
      </w:ins>
      <w:r w:rsidR="00E50432">
        <w:rPr>
          <w:rFonts w:ascii="Times New Roman" w:hAnsi="Times New Roman" w:cs="Times New Roman"/>
        </w:rPr>
        <w:t xml:space="preserve"> perception</w:t>
      </w:r>
      <w:ins w:id="27" w:author="Michael Lundquist" w:date="2019-05-23T22:23:00Z">
        <w:r w:rsidR="00450695">
          <w:rPr>
            <w:rFonts w:ascii="Times New Roman" w:hAnsi="Times New Roman" w:cs="Times New Roman"/>
          </w:rPr>
          <w:t>s</w:t>
        </w:r>
      </w:ins>
      <w:r w:rsidR="00E50432">
        <w:rPr>
          <w:rFonts w:ascii="Times New Roman" w:hAnsi="Times New Roman" w:cs="Times New Roman"/>
        </w:rPr>
        <w:t xml:space="preserve"> when this technology improves.</w:t>
      </w:r>
      <w:r w:rsidR="00093F70">
        <w:rPr>
          <w:rFonts w:ascii="Times New Roman" w:hAnsi="Times New Roman" w:cs="Times New Roman"/>
        </w:rPr>
        <w:t xml:space="preserve"> </w:t>
      </w:r>
      <w:r w:rsidR="00671AF0">
        <w:rPr>
          <w:rFonts w:ascii="Times New Roman" w:hAnsi="Times New Roman" w:cs="Times New Roman"/>
        </w:rPr>
        <w:t xml:space="preserve">This I kind of find </w:t>
      </w:r>
    </w:p>
    <w:p w14:paraId="66041346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45645BF1" w14:textId="77777777" w:rsidR="00785EFA" w:rsidRDefault="00671AF0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fascinating but also concerning because while we will be able to have devices that can recognize </w:t>
      </w:r>
    </w:p>
    <w:p w14:paraId="362806FD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38A0FAF7" w14:textId="77777777" w:rsidR="00785EFA" w:rsidRDefault="00671AF0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than just the combination of pressed buttons</w:t>
      </w:r>
      <w:r w:rsidR="00295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this means it will be </w:t>
      </w:r>
      <w:r w:rsidR="001B496D">
        <w:rPr>
          <w:rFonts w:ascii="Times New Roman" w:hAnsi="Times New Roman" w:cs="Times New Roman"/>
        </w:rPr>
        <w:t xml:space="preserve">easier to control </w:t>
      </w:r>
    </w:p>
    <w:p w14:paraId="12C8B485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38C1FD2D" w14:textId="77777777" w:rsidR="00785EFA" w:rsidRDefault="001B496D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perception</w:t>
      </w:r>
      <w:r w:rsidR="00671AF0">
        <w:rPr>
          <w:rFonts w:ascii="Times New Roman" w:hAnsi="Times New Roman" w:cs="Times New Roman"/>
        </w:rPr>
        <w:t xml:space="preserve">. </w:t>
      </w:r>
      <w:r w:rsidR="000F747A">
        <w:rPr>
          <w:rFonts w:ascii="Times New Roman" w:hAnsi="Times New Roman" w:cs="Times New Roman"/>
        </w:rPr>
        <w:t xml:space="preserve">Facial edit technology is expected to improve within the next four or so years and </w:t>
      </w:r>
    </w:p>
    <w:p w14:paraId="051A7D4B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644566D5" w14:textId="77777777" w:rsidR="00785EFA" w:rsidRDefault="000F747A" w:rsidP="0078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1B496D">
        <w:rPr>
          <w:rFonts w:ascii="Times New Roman" w:hAnsi="Times New Roman" w:cs="Times New Roman"/>
        </w:rPr>
        <w:t xml:space="preserve"> two different versions of a credible looking video are shown on TV, it’s going to be a lot </w:t>
      </w:r>
    </w:p>
    <w:p w14:paraId="5586E93F" w14:textId="77777777" w:rsidR="00785EFA" w:rsidRDefault="00785EFA" w:rsidP="00785EFA">
      <w:pPr>
        <w:rPr>
          <w:rFonts w:ascii="Times New Roman" w:hAnsi="Times New Roman" w:cs="Times New Roman"/>
        </w:rPr>
      </w:pPr>
    </w:p>
    <w:p w14:paraId="33AEF6FF" w14:textId="5814D712" w:rsidR="003A396C" w:rsidRDefault="001B496D" w:rsidP="00785EFA">
      <w:pPr>
        <w:rPr>
          <w:ins w:id="28" w:author="Michael Lundquist" w:date="2019-05-23T22:23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harder to tell the innocent and guilty apart</w:t>
      </w:r>
      <w:r w:rsidR="00093F70">
        <w:rPr>
          <w:rFonts w:ascii="Times New Roman" w:hAnsi="Times New Roman" w:cs="Times New Roman"/>
        </w:rPr>
        <w:t>.</w:t>
      </w:r>
    </w:p>
    <w:p w14:paraId="328BACA0" w14:textId="336A3CDC" w:rsidR="00450695" w:rsidRDefault="00450695" w:rsidP="00785EFA">
      <w:pPr>
        <w:rPr>
          <w:ins w:id="29" w:author="Michael Lundquist" w:date="2019-05-23T22:23:00Z"/>
          <w:rFonts w:ascii="Times New Roman" w:hAnsi="Times New Roman" w:cs="Times New Roman"/>
        </w:rPr>
      </w:pPr>
    </w:p>
    <w:p w14:paraId="0DAD8962" w14:textId="557C36B0" w:rsidR="00450695" w:rsidRDefault="00450695" w:rsidP="00785EFA">
      <w:pPr>
        <w:rPr>
          <w:ins w:id="30" w:author="Michael Lundquist" w:date="2019-05-23T22:23:00Z"/>
          <w:rFonts w:ascii="Times New Roman" w:hAnsi="Times New Roman" w:cs="Times New Roman"/>
        </w:rPr>
      </w:pPr>
    </w:p>
    <w:p w14:paraId="194ADFB9" w14:textId="55F199EF" w:rsidR="00450695" w:rsidRDefault="00450695" w:rsidP="00785EFA">
      <w:pPr>
        <w:rPr>
          <w:ins w:id="31" w:author="Michael Lundquist" w:date="2019-05-23T22:24:00Z"/>
          <w:rFonts w:ascii="Times New Roman" w:hAnsi="Times New Roman" w:cs="Times New Roman"/>
          <w:color w:val="FF0000"/>
        </w:rPr>
      </w:pPr>
      <w:ins w:id="32" w:author="Michael Lundquist" w:date="2019-05-23T22:23:00Z">
        <w:r>
          <w:rPr>
            <w:rFonts w:ascii="Times New Roman" w:hAnsi="Times New Roman" w:cs="Times New Roman"/>
            <w:color w:val="FF0000"/>
          </w:rPr>
          <w:t>Split your pa</w:t>
        </w:r>
      </w:ins>
      <w:ins w:id="33" w:author="Michael Lundquist" w:date="2019-05-23T22:24:00Z">
        <w:r>
          <w:rPr>
            <w:rFonts w:ascii="Times New Roman" w:hAnsi="Times New Roman" w:cs="Times New Roman"/>
            <w:color w:val="FF0000"/>
          </w:rPr>
          <w:t>per into paragraphs, also propose a research topic at the end. It also needs to be ~4 pages</w:t>
        </w:r>
      </w:ins>
    </w:p>
    <w:p w14:paraId="30AB5026" w14:textId="372E91FB" w:rsidR="001F24BE" w:rsidRDefault="001F24BE" w:rsidP="00785EFA">
      <w:pPr>
        <w:rPr>
          <w:ins w:id="34" w:author="Michael Lundquist" w:date="2019-05-23T22:24:00Z"/>
          <w:rFonts w:ascii="Times New Roman" w:hAnsi="Times New Roman" w:cs="Times New Roman"/>
          <w:color w:val="FF0000"/>
        </w:rPr>
      </w:pPr>
    </w:p>
    <w:p w14:paraId="10A30B4D" w14:textId="0B09C786" w:rsidR="001F24BE" w:rsidRDefault="001F24BE" w:rsidP="00785EFA">
      <w:pPr>
        <w:rPr>
          <w:ins w:id="35" w:author="Michael Lundquist" w:date="2019-05-23T22:24:00Z"/>
          <w:rFonts w:ascii="Times New Roman" w:hAnsi="Times New Roman" w:cs="Times New Roman"/>
          <w:color w:val="FF0000"/>
        </w:rPr>
      </w:pPr>
      <w:ins w:id="36" w:author="Michael Lundquist" w:date="2019-05-23T22:24:00Z">
        <w:r>
          <w:rPr>
            <w:rFonts w:ascii="Times New Roman" w:hAnsi="Times New Roman" w:cs="Times New Roman"/>
            <w:color w:val="FF0000"/>
          </w:rPr>
          <w:t>Outline:</w:t>
        </w:r>
      </w:ins>
    </w:p>
    <w:p w14:paraId="113810E9" w14:textId="73D96904" w:rsidR="001F24BE" w:rsidRDefault="001F24BE" w:rsidP="00785EFA">
      <w:pPr>
        <w:rPr>
          <w:ins w:id="37" w:author="Michael Lundquist" w:date="2019-05-23T22:25:00Z"/>
          <w:rFonts w:ascii="Times New Roman" w:hAnsi="Times New Roman" w:cs="Times New Roman"/>
          <w:color w:val="FF0000"/>
        </w:rPr>
      </w:pPr>
      <w:ins w:id="38" w:author="Michael Lundquist" w:date="2019-05-23T22:24:00Z">
        <w:r>
          <w:rPr>
            <w:rFonts w:ascii="Times New Roman" w:hAnsi="Times New Roman" w:cs="Times New Roman"/>
            <w:color w:val="FF0000"/>
          </w:rPr>
          <w:tab/>
        </w:r>
      </w:ins>
      <w:ins w:id="39" w:author="Michael Lundquist" w:date="2019-05-23T22:25:00Z">
        <w:r>
          <w:rPr>
            <w:rFonts w:ascii="Times New Roman" w:hAnsi="Times New Roman" w:cs="Times New Roman"/>
            <w:color w:val="FF0000"/>
          </w:rPr>
          <w:t>P1 was drawing</w:t>
        </w:r>
      </w:ins>
    </w:p>
    <w:p w14:paraId="769EA195" w14:textId="2236798E" w:rsidR="001F24BE" w:rsidRPr="00450695" w:rsidRDefault="001F24BE" w:rsidP="00785EFA">
      <w:pPr>
        <w:rPr>
          <w:rFonts w:ascii="Times New Roman" w:hAnsi="Times New Roman" w:cs="Times New Roman"/>
          <w:color w:val="FF0000"/>
          <w:rPrChange w:id="40" w:author="Michael Lundquist" w:date="2019-05-23T22:23:00Z">
            <w:rPr>
              <w:rFonts w:ascii="Times New Roman" w:hAnsi="Times New Roman" w:cs="Times New Roman"/>
            </w:rPr>
          </w:rPrChange>
        </w:rPr>
      </w:pPr>
      <w:ins w:id="41" w:author="Michael Lundquist" w:date="2019-05-23T22:25:00Z">
        <w:r>
          <w:rPr>
            <w:rFonts w:ascii="Times New Roman" w:hAnsi="Times New Roman" w:cs="Times New Roman"/>
            <w:color w:val="FF0000"/>
          </w:rPr>
          <w:tab/>
          <w:t>P2 shoul</w:t>
        </w:r>
      </w:ins>
      <w:ins w:id="42" w:author="Michael Lundquist" w:date="2019-05-23T22:26:00Z">
        <w:r>
          <w:rPr>
            <w:rFonts w:ascii="Times New Roman" w:hAnsi="Times New Roman" w:cs="Times New Roman"/>
            <w:color w:val="FF0000"/>
          </w:rPr>
          <w:t>d be split into 2 paragraphs. 1 with technologies you think are cool and another with your experiences with other subjects (math, chem)</w:t>
        </w:r>
      </w:ins>
      <w:bookmarkStart w:id="43" w:name="_GoBack"/>
      <w:bookmarkEnd w:id="43"/>
    </w:p>
    <w:sectPr w:rsidR="001F24BE" w:rsidRPr="00450695" w:rsidSect="00C842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3F201" w14:textId="77777777" w:rsidR="00F706E2" w:rsidRDefault="00F706E2" w:rsidP="009F53FB">
      <w:r>
        <w:separator/>
      </w:r>
    </w:p>
  </w:endnote>
  <w:endnote w:type="continuationSeparator" w:id="0">
    <w:p w14:paraId="6961B86D" w14:textId="77777777" w:rsidR="00F706E2" w:rsidRDefault="00F706E2" w:rsidP="009F5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85E02" w14:textId="77777777" w:rsidR="00F706E2" w:rsidRDefault="00F706E2" w:rsidP="009F53FB">
      <w:r>
        <w:separator/>
      </w:r>
    </w:p>
  </w:footnote>
  <w:footnote w:type="continuationSeparator" w:id="0">
    <w:p w14:paraId="1327CD5B" w14:textId="77777777" w:rsidR="00F706E2" w:rsidRDefault="00F706E2" w:rsidP="009F5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9CD0" w14:textId="77777777" w:rsidR="009F53FB" w:rsidRPr="008E12A3" w:rsidRDefault="009F53FB">
    <w:pPr>
      <w:pStyle w:val="Header"/>
      <w:rPr>
        <w:rFonts w:ascii="Times New Roman" w:hAnsi="Times New Roman" w:cs="Times New Roman"/>
      </w:rPr>
    </w:pPr>
    <w:r w:rsidRPr="008E12A3">
      <w:rPr>
        <w:rFonts w:ascii="Times New Roman" w:hAnsi="Times New Roman" w:cs="Times New Roman"/>
      </w:rPr>
      <w:ptab w:relativeTo="margin" w:alignment="center" w:leader="none"/>
    </w:r>
    <w:r w:rsidRPr="008E12A3">
      <w:rPr>
        <w:rFonts w:ascii="Times New Roman" w:hAnsi="Times New Roman" w:cs="Times New Roman"/>
      </w:rPr>
      <w:t>Kerbey Chevalier</w:t>
    </w:r>
  </w:p>
  <w:p w14:paraId="4A76BD17" w14:textId="77777777" w:rsidR="009F53FB" w:rsidRPr="008E12A3" w:rsidRDefault="009F53FB" w:rsidP="009F53FB">
    <w:pPr>
      <w:pStyle w:val="Header"/>
      <w:jc w:val="center"/>
      <w:rPr>
        <w:rFonts w:ascii="Times New Roman" w:hAnsi="Times New Roman" w:cs="Times New Roman"/>
      </w:rPr>
    </w:pPr>
    <w:r w:rsidRPr="008E12A3">
      <w:rPr>
        <w:rFonts w:ascii="Times New Roman" w:hAnsi="Times New Roman" w:cs="Times New Roman"/>
      </w:rPr>
      <w:t>RIN</w:t>
    </w:r>
  </w:p>
  <w:p w14:paraId="4840F9EA" w14:textId="77777777" w:rsidR="009F53FB" w:rsidRPr="008E12A3" w:rsidRDefault="009F53FB" w:rsidP="009F53FB">
    <w:pPr>
      <w:pStyle w:val="Header"/>
      <w:jc w:val="center"/>
      <w:rPr>
        <w:rFonts w:ascii="Times New Roman" w:hAnsi="Times New Roman" w:cs="Times New Roman"/>
      </w:rPr>
    </w:pPr>
    <w:r w:rsidRPr="008E12A3">
      <w:rPr>
        <w:rFonts w:ascii="Times New Roman" w:hAnsi="Times New Roman" w:cs="Times New Roman"/>
      </w:rPr>
      <w:t>5/12/19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Lundquist">
    <w15:presenceInfo w15:providerId="Windows Live" w15:userId="93d8b136b6636b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E0"/>
    <w:rsid w:val="00001E8B"/>
    <w:rsid w:val="0002376E"/>
    <w:rsid w:val="00043702"/>
    <w:rsid w:val="00093F70"/>
    <w:rsid w:val="000D4956"/>
    <w:rsid w:val="000D5F7F"/>
    <w:rsid w:val="000E29F6"/>
    <w:rsid w:val="000F747A"/>
    <w:rsid w:val="00101695"/>
    <w:rsid w:val="001031A7"/>
    <w:rsid w:val="00124A54"/>
    <w:rsid w:val="001267E5"/>
    <w:rsid w:val="001B496D"/>
    <w:rsid w:val="001F24BE"/>
    <w:rsid w:val="0020206A"/>
    <w:rsid w:val="0021096D"/>
    <w:rsid w:val="00251FF0"/>
    <w:rsid w:val="00252B6A"/>
    <w:rsid w:val="00253AB8"/>
    <w:rsid w:val="0028633B"/>
    <w:rsid w:val="00290EAE"/>
    <w:rsid w:val="00295A1C"/>
    <w:rsid w:val="002A7E1F"/>
    <w:rsid w:val="002D5FBB"/>
    <w:rsid w:val="002E2008"/>
    <w:rsid w:val="002E3054"/>
    <w:rsid w:val="00311295"/>
    <w:rsid w:val="0031337E"/>
    <w:rsid w:val="00355D8C"/>
    <w:rsid w:val="00397EFA"/>
    <w:rsid w:val="003A396C"/>
    <w:rsid w:val="003B62E0"/>
    <w:rsid w:val="003E5B00"/>
    <w:rsid w:val="00433254"/>
    <w:rsid w:val="00450695"/>
    <w:rsid w:val="00465226"/>
    <w:rsid w:val="004E03C1"/>
    <w:rsid w:val="004E1FD5"/>
    <w:rsid w:val="004E29A5"/>
    <w:rsid w:val="00507CD7"/>
    <w:rsid w:val="00512C52"/>
    <w:rsid w:val="005217ED"/>
    <w:rsid w:val="005901B1"/>
    <w:rsid w:val="00595A02"/>
    <w:rsid w:val="005B216B"/>
    <w:rsid w:val="005B3124"/>
    <w:rsid w:val="005B4631"/>
    <w:rsid w:val="005D2824"/>
    <w:rsid w:val="005D2B88"/>
    <w:rsid w:val="005E245B"/>
    <w:rsid w:val="00671AF0"/>
    <w:rsid w:val="006C3760"/>
    <w:rsid w:val="006E01C5"/>
    <w:rsid w:val="006E3B65"/>
    <w:rsid w:val="00711B4F"/>
    <w:rsid w:val="007765EF"/>
    <w:rsid w:val="00782C14"/>
    <w:rsid w:val="00785EFA"/>
    <w:rsid w:val="00790070"/>
    <w:rsid w:val="007D5DA0"/>
    <w:rsid w:val="008409C6"/>
    <w:rsid w:val="008429C8"/>
    <w:rsid w:val="008822F5"/>
    <w:rsid w:val="008B6196"/>
    <w:rsid w:val="008E0C3C"/>
    <w:rsid w:val="008E12A3"/>
    <w:rsid w:val="008F7356"/>
    <w:rsid w:val="00914534"/>
    <w:rsid w:val="009216D4"/>
    <w:rsid w:val="00987B34"/>
    <w:rsid w:val="009B156D"/>
    <w:rsid w:val="009F53FB"/>
    <w:rsid w:val="00A068CF"/>
    <w:rsid w:val="00A13C0D"/>
    <w:rsid w:val="00A204B5"/>
    <w:rsid w:val="00A40B3B"/>
    <w:rsid w:val="00AA36E6"/>
    <w:rsid w:val="00AB3B94"/>
    <w:rsid w:val="00AC0DCA"/>
    <w:rsid w:val="00AE55B4"/>
    <w:rsid w:val="00B24106"/>
    <w:rsid w:val="00B3721E"/>
    <w:rsid w:val="00B44347"/>
    <w:rsid w:val="00B56209"/>
    <w:rsid w:val="00B720AE"/>
    <w:rsid w:val="00BC5111"/>
    <w:rsid w:val="00BD0566"/>
    <w:rsid w:val="00C51542"/>
    <w:rsid w:val="00C647F0"/>
    <w:rsid w:val="00C842EC"/>
    <w:rsid w:val="00C86B07"/>
    <w:rsid w:val="00CC7F7F"/>
    <w:rsid w:val="00D01FF7"/>
    <w:rsid w:val="00D033FF"/>
    <w:rsid w:val="00D1149D"/>
    <w:rsid w:val="00D1731A"/>
    <w:rsid w:val="00D43E92"/>
    <w:rsid w:val="00D5473A"/>
    <w:rsid w:val="00D57549"/>
    <w:rsid w:val="00D63F2D"/>
    <w:rsid w:val="00D743B4"/>
    <w:rsid w:val="00DD4B51"/>
    <w:rsid w:val="00DF0319"/>
    <w:rsid w:val="00DF1980"/>
    <w:rsid w:val="00DF471F"/>
    <w:rsid w:val="00E50432"/>
    <w:rsid w:val="00E62DE2"/>
    <w:rsid w:val="00E65997"/>
    <w:rsid w:val="00E95B91"/>
    <w:rsid w:val="00EA08C4"/>
    <w:rsid w:val="00ED726D"/>
    <w:rsid w:val="00EF3601"/>
    <w:rsid w:val="00F50E9F"/>
    <w:rsid w:val="00F55661"/>
    <w:rsid w:val="00F706E2"/>
    <w:rsid w:val="00F73FF7"/>
    <w:rsid w:val="00FE540D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9AC4"/>
  <w14:defaultImageDpi w14:val="32767"/>
  <w15:chartTrackingRefBased/>
  <w15:docId w15:val="{74F8B856-5D83-A140-8BCB-9E2FADC6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3FB"/>
  </w:style>
  <w:style w:type="paragraph" w:styleId="Footer">
    <w:name w:val="footer"/>
    <w:basedOn w:val="Normal"/>
    <w:link w:val="FooterChar"/>
    <w:uiPriority w:val="99"/>
    <w:unhideWhenUsed/>
    <w:rsid w:val="009F5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30DDE6-6212-4F23-A078-F8AB09CDF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Chevalier, Kerbey Robert</dc:creator>
  <cp:keywords/>
  <dc:description/>
  <cp:lastModifiedBy>Michael Lundquist</cp:lastModifiedBy>
  <cp:revision>5</cp:revision>
  <dcterms:created xsi:type="dcterms:W3CDTF">2019-05-24T02:10:00Z</dcterms:created>
  <dcterms:modified xsi:type="dcterms:W3CDTF">2019-05-24T02:27:00Z</dcterms:modified>
</cp:coreProperties>
</file>