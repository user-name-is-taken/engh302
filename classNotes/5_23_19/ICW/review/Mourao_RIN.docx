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FAB2" w14:textId="77777777" w:rsidR="00C27C54" w:rsidRPr="00914B5B" w:rsidRDefault="00235FD9">
      <w:pPr>
        <w:rPr>
          <w:rFonts w:ascii="Calibri" w:hAnsi="Calibri" w:cs="Calibri"/>
          <w:sz w:val="24"/>
        </w:rPr>
      </w:pPr>
      <w:r w:rsidRPr="00914B5B">
        <w:rPr>
          <w:rFonts w:ascii="Calibri" w:hAnsi="Calibri" w:cs="Calibri"/>
          <w:sz w:val="24"/>
        </w:rPr>
        <w:t>Alex Mourao</w:t>
      </w:r>
    </w:p>
    <w:p w14:paraId="549D5D13" w14:textId="77777777" w:rsidR="00235FD9" w:rsidRPr="00914B5B" w:rsidRDefault="00235FD9">
      <w:pPr>
        <w:rPr>
          <w:rFonts w:ascii="Calibri" w:hAnsi="Calibri" w:cs="Calibri"/>
          <w:sz w:val="24"/>
        </w:rPr>
      </w:pPr>
      <w:r w:rsidRPr="00914B5B">
        <w:rPr>
          <w:rFonts w:ascii="Calibri" w:hAnsi="Calibri" w:cs="Calibri"/>
          <w:sz w:val="24"/>
        </w:rPr>
        <w:t>ENGH 302 – Advanced Composition</w:t>
      </w:r>
    </w:p>
    <w:p w14:paraId="340876A6" w14:textId="4A406C57" w:rsidR="00235FD9" w:rsidRDefault="00914B5B" w:rsidP="00235FD9">
      <w:pPr>
        <w:jc w:val="center"/>
        <w:rPr>
          <w:ins w:id="0" w:author="Michael Lundquist" w:date="2019-05-23T12:12:00Z"/>
          <w:rFonts w:ascii="Calibri" w:hAnsi="Calibri" w:cs="Calibri"/>
          <w:b/>
          <w:sz w:val="24"/>
          <w:u w:val="single"/>
        </w:rPr>
      </w:pPr>
      <w:r w:rsidRPr="00914B5B">
        <w:rPr>
          <w:rFonts w:ascii="Calibri" w:hAnsi="Calibri" w:cs="Calibri"/>
          <w:b/>
          <w:sz w:val="24"/>
          <w:u w:val="single"/>
        </w:rPr>
        <w:t>Space and Technology</w:t>
      </w:r>
    </w:p>
    <w:p w14:paraId="248915C8" w14:textId="395A129D" w:rsidR="00C364F7" w:rsidRPr="00C364F7" w:rsidRDefault="00C364F7" w:rsidP="00C364F7">
      <w:pPr>
        <w:rPr>
          <w:rFonts w:ascii="Calibri" w:hAnsi="Calibri" w:cs="Calibri"/>
          <w:sz w:val="24"/>
          <w:rPrChange w:id="1" w:author="Michael Lundquist" w:date="2019-05-23T12:12:00Z">
            <w:rPr>
              <w:rFonts w:ascii="Calibri" w:hAnsi="Calibri" w:cs="Calibri"/>
              <w:b/>
              <w:sz w:val="24"/>
              <w:u w:val="single"/>
            </w:rPr>
          </w:rPrChange>
        </w:rPr>
        <w:pPrChange w:id="2" w:author="Michael Lundquist" w:date="2019-05-23T12:12:00Z">
          <w:pPr>
            <w:jc w:val="center"/>
          </w:pPr>
        </w:pPrChange>
      </w:pPr>
      <w:ins w:id="3" w:author="Michael Lundquist" w:date="2019-05-23T12:12:00Z">
        <w:r>
          <w:rPr>
            <w:rFonts w:ascii="Calibri" w:hAnsi="Calibri" w:cs="Calibri"/>
            <w:sz w:val="24"/>
          </w:rPr>
          <w:t>0</w:t>
        </w:r>
      </w:ins>
    </w:p>
    <w:p w14:paraId="51FDCCAD" w14:textId="2F625603" w:rsidR="00C364F7" w:rsidRDefault="00235FD9" w:rsidP="00432DB4">
      <w:pPr>
        <w:spacing w:line="480" w:lineRule="auto"/>
        <w:rPr>
          <w:ins w:id="4" w:author="Michael Lundquist" w:date="2019-05-23T12:12:00Z"/>
          <w:rFonts w:ascii="Calibri" w:eastAsia="Calibri" w:hAnsi="Calibri" w:cs="Calibri"/>
          <w:sz w:val="24"/>
          <w:szCs w:val="24"/>
        </w:rPr>
      </w:pPr>
      <w:r w:rsidRPr="00914B5B">
        <w:rPr>
          <w:rFonts w:ascii="Calibri" w:hAnsi="Calibri" w:cs="Calibri"/>
          <w:sz w:val="24"/>
        </w:rPr>
        <w:tab/>
      </w:r>
      <w:r w:rsidR="00CB0A9D" w:rsidRPr="00914B5B">
        <w:rPr>
          <w:rFonts w:ascii="Calibri" w:eastAsia="Calibri" w:hAnsi="Calibri" w:cs="Calibri"/>
          <w:sz w:val="24"/>
          <w:szCs w:val="24"/>
        </w:rPr>
        <w:t xml:space="preserve">From a young age I knew that I wanted to be like my dad. Both of my parents migrated from Portugal </w:t>
      </w:r>
      <w:r w:rsidR="00432DB4" w:rsidRPr="00914B5B">
        <w:rPr>
          <w:rFonts w:ascii="Calibri" w:eastAsia="Calibri" w:hAnsi="Calibri" w:cs="Calibri"/>
          <w:sz w:val="24"/>
          <w:szCs w:val="24"/>
        </w:rPr>
        <w:t xml:space="preserve">two years before I was born </w:t>
      </w:r>
      <w:r w:rsidR="00CB0A9D" w:rsidRPr="00914B5B">
        <w:rPr>
          <w:rFonts w:ascii="Calibri" w:eastAsia="Calibri" w:hAnsi="Calibri" w:cs="Calibri"/>
          <w:sz w:val="24"/>
          <w:szCs w:val="24"/>
        </w:rPr>
        <w:t>with very little education or money</w:t>
      </w:r>
      <w:r w:rsidR="00432DB4" w:rsidRPr="00914B5B">
        <w:rPr>
          <w:rFonts w:ascii="Calibri" w:eastAsia="Calibri" w:hAnsi="Calibri" w:cs="Calibri"/>
          <w:sz w:val="24"/>
          <w:szCs w:val="24"/>
        </w:rPr>
        <w:t xml:space="preserve">. Only </w:t>
      </w:r>
      <w:r w:rsidR="00CB0A9D" w:rsidRPr="00914B5B">
        <w:rPr>
          <w:rFonts w:ascii="Calibri" w:eastAsia="Calibri" w:hAnsi="Calibri" w:cs="Calibri"/>
          <w:sz w:val="24"/>
          <w:szCs w:val="24"/>
        </w:rPr>
        <w:t xml:space="preserve">through their strong work ethic and determination were they able to provide my </w:t>
      </w:r>
      <w:r w:rsidR="00432DB4" w:rsidRPr="00914B5B">
        <w:rPr>
          <w:rFonts w:ascii="Calibri" w:eastAsia="Calibri" w:hAnsi="Calibri" w:cs="Calibri"/>
          <w:sz w:val="24"/>
          <w:szCs w:val="24"/>
        </w:rPr>
        <w:t xml:space="preserve">younger </w:t>
      </w:r>
      <w:r w:rsidR="00CB0A9D" w:rsidRPr="00914B5B">
        <w:rPr>
          <w:rFonts w:ascii="Calibri" w:eastAsia="Calibri" w:hAnsi="Calibri" w:cs="Calibri"/>
          <w:sz w:val="24"/>
          <w:szCs w:val="24"/>
        </w:rPr>
        <w:t xml:space="preserve">brother and me a normal life without any hardships outside of school. </w:t>
      </w:r>
      <w:r w:rsidR="00914B5B" w:rsidRPr="00914B5B">
        <w:rPr>
          <w:rFonts w:ascii="Calibri" w:eastAsia="Calibri" w:hAnsi="Calibri" w:cs="Calibri"/>
          <w:sz w:val="24"/>
          <w:szCs w:val="24"/>
        </w:rPr>
        <w:t>However</w:t>
      </w:r>
      <w:r w:rsidR="00CB0A9D" w:rsidRPr="00914B5B">
        <w:rPr>
          <w:rFonts w:ascii="Calibri" w:eastAsia="Calibri" w:hAnsi="Calibri" w:cs="Calibri"/>
          <w:sz w:val="24"/>
          <w:szCs w:val="24"/>
        </w:rPr>
        <w:t xml:space="preserve">, school was </w:t>
      </w:r>
      <w:r w:rsidR="00914B5B" w:rsidRPr="00914B5B">
        <w:rPr>
          <w:rFonts w:ascii="Calibri" w:eastAsia="Calibri" w:hAnsi="Calibri" w:cs="Calibri"/>
          <w:sz w:val="24"/>
          <w:szCs w:val="24"/>
        </w:rPr>
        <w:t>a</w:t>
      </w:r>
      <w:r w:rsidR="00CB0A9D" w:rsidRPr="00914B5B">
        <w:rPr>
          <w:rFonts w:ascii="Calibri" w:eastAsia="Calibri" w:hAnsi="Calibri" w:cs="Calibri"/>
          <w:sz w:val="24"/>
          <w:szCs w:val="24"/>
        </w:rPr>
        <w:t xml:space="preserve"> challenge for me in the beginning. Due to my parents’ lack of a formal education </w:t>
      </w:r>
      <w:r w:rsidR="00432DB4" w:rsidRPr="00914B5B">
        <w:rPr>
          <w:rFonts w:ascii="Calibri" w:eastAsia="Calibri" w:hAnsi="Calibri" w:cs="Calibri"/>
          <w:sz w:val="24"/>
          <w:szCs w:val="24"/>
        </w:rPr>
        <w:t>and English skills</w:t>
      </w:r>
      <w:r w:rsidR="00CB0A9D" w:rsidRPr="00914B5B">
        <w:rPr>
          <w:rFonts w:ascii="Calibri" w:eastAsia="Calibri" w:hAnsi="Calibri" w:cs="Calibri"/>
          <w:sz w:val="24"/>
          <w:szCs w:val="24"/>
        </w:rPr>
        <w:t>, English courses and understanding what needed to be done in class was a challenge</w:t>
      </w:r>
      <w:r w:rsidR="00914B5B" w:rsidRPr="00914B5B">
        <w:rPr>
          <w:rFonts w:ascii="Calibri" w:eastAsia="Calibri" w:hAnsi="Calibri" w:cs="Calibri"/>
          <w:sz w:val="24"/>
          <w:szCs w:val="24"/>
        </w:rPr>
        <w:t xml:space="preserve"> in the beginning of elementary school</w:t>
      </w:r>
      <w:r w:rsidR="00CB0A9D" w:rsidRPr="00914B5B">
        <w:rPr>
          <w:rFonts w:ascii="Calibri" w:eastAsia="Calibri" w:hAnsi="Calibri" w:cs="Calibri"/>
          <w:sz w:val="24"/>
          <w:szCs w:val="24"/>
        </w:rPr>
        <w:t xml:space="preserve">. </w:t>
      </w:r>
      <w:r w:rsidR="00914B5B" w:rsidRPr="00914B5B">
        <w:rPr>
          <w:rFonts w:ascii="Calibri" w:eastAsia="Calibri" w:hAnsi="Calibri" w:cs="Calibri"/>
          <w:sz w:val="24"/>
          <w:szCs w:val="24"/>
        </w:rPr>
        <w:t>Luckily, I managed to get good grades throughout the years and my only challenge o</w:t>
      </w:r>
      <w:r w:rsidR="00CB0A9D" w:rsidRPr="00914B5B">
        <w:rPr>
          <w:rFonts w:ascii="Calibri" w:eastAsia="Calibri" w:hAnsi="Calibri" w:cs="Calibri"/>
          <w:sz w:val="24"/>
          <w:szCs w:val="24"/>
        </w:rPr>
        <w:t>nce I got into high school</w:t>
      </w:r>
      <w:r w:rsidR="00914B5B" w:rsidRPr="00914B5B">
        <w:rPr>
          <w:rFonts w:ascii="Calibri" w:eastAsia="Calibri" w:hAnsi="Calibri" w:cs="Calibri"/>
          <w:sz w:val="24"/>
          <w:szCs w:val="24"/>
        </w:rPr>
        <w:t xml:space="preserve"> was </w:t>
      </w:r>
      <w:r w:rsidR="00CB0A9D" w:rsidRPr="00914B5B">
        <w:rPr>
          <w:rFonts w:ascii="Calibri" w:eastAsia="Calibri" w:hAnsi="Calibri" w:cs="Calibri"/>
          <w:sz w:val="24"/>
          <w:szCs w:val="24"/>
        </w:rPr>
        <w:t xml:space="preserve">figuring out what I wanted to do after I graduated. It seemed that everyone around me knew what they wanted to </w:t>
      </w:r>
      <w:r w:rsidR="00914B5B" w:rsidRPr="00914B5B">
        <w:rPr>
          <w:rFonts w:ascii="Calibri" w:eastAsia="Calibri" w:hAnsi="Calibri" w:cs="Calibri"/>
          <w:sz w:val="24"/>
          <w:szCs w:val="24"/>
        </w:rPr>
        <w:t>do,</w:t>
      </w:r>
      <w:r w:rsidR="00CB0A9D" w:rsidRPr="00914B5B">
        <w:rPr>
          <w:rFonts w:ascii="Calibri" w:eastAsia="Calibri" w:hAnsi="Calibri" w:cs="Calibri"/>
          <w:sz w:val="24"/>
          <w:szCs w:val="24"/>
        </w:rPr>
        <w:t xml:space="preserve"> and I definitely didn’t want to disappoint my parents who worked so hard for me to have a better life. What helped me figure out what I wanted to do was my dad. </w:t>
      </w:r>
    </w:p>
    <w:p w14:paraId="6A8A8CCD" w14:textId="60487AE6" w:rsidR="00C364F7" w:rsidRPr="00914B5B" w:rsidRDefault="00C364F7" w:rsidP="00432DB4">
      <w:pPr>
        <w:spacing w:line="480" w:lineRule="auto"/>
        <w:rPr>
          <w:rFonts w:ascii="Calibri" w:eastAsia="Calibri" w:hAnsi="Calibri" w:cs="Calibri"/>
          <w:sz w:val="24"/>
          <w:szCs w:val="24"/>
        </w:rPr>
      </w:pPr>
      <w:ins w:id="5" w:author="Michael Lundquist" w:date="2019-05-23T12:12:00Z">
        <w:r>
          <w:rPr>
            <w:rFonts w:ascii="Calibri" w:eastAsia="Calibri" w:hAnsi="Calibri" w:cs="Calibri"/>
            <w:sz w:val="24"/>
            <w:szCs w:val="24"/>
          </w:rPr>
          <w:t>1</w:t>
        </w:r>
      </w:ins>
    </w:p>
    <w:p w14:paraId="31E6DA7D" w14:textId="579FAF02" w:rsidR="00432DB4" w:rsidRDefault="00CB0A9D" w:rsidP="00432DB4">
      <w:pPr>
        <w:spacing w:line="480" w:lineRule="auto"/>
        <w:ind w:firstLine="720"/>
        <w:rPr>
          <w:ins w:id="6" w:author="Michael Lundquist" w:date="2019-05-23T12:12:00Z"/>
          <w:rFonts w:ascii="Calibri" w:eastAsia="Calibri" w:hAnsi="Calibri" w:cs="Calibri"/>
          <w:sz w:val="24"/>
          <w:szCs w:val="24"/>
        </w:rPr>
      </w:pPr>
      <w:r w:rsidRPr="00914B5B">
        <w:rPr>
          <w:rFonts w:ascii="Calibri" w:eastAsia="Calibri" w:hAnsi="Calibri" w:cs="Calibri"/>
          <w:sz w:val="24"/>
          <w:szCs w:val="24"/>
        </w:rPr>
        <w:t>My father, despite his lack of a formal education, was a handyman who seemed to know everything. When we moved into our current home back in 2002, my parents immediately began renovating. From the moment we moved</w:t>
      </w:r>
      <w:r w:rsidR="00432DB4" w:rsidRPr="00914B5B">
        <w:rPr>
          <w:rFonts w:ascii="Calibri" w:eastAsia="Calibri" w:hAnsi="Calibri" w:cs="Calibri"/>
          <w:sz w:val="24"/>
          <w:szCs w:val="24"/>
        </w:rPr>
        <w:t>,</w:t>
      </w:r>
      <w:r w:rsidRPr="00914B5B">
        <w:rPr>
          <w:rFonts w:ascii="Calibri" w:eastAsia="Calibri" w:hAnsi="Calibri" w:cs="Calibri"/>
          <w:sz w:val="24"/>
          <w:szCs w:val="24"/>
        </w:rPr>
        <w:t xml:space="preserve"> up until my high school graduation, I was consistently surrounded by construction. My dad would somehow know how to renovate a kitchen and rework the gas pipes, understand how to do plumbing and install toilets, and would also understand how to do electrical work, car work, or </w:t>
      </w:r>
      <w:r w:rsidR="00432DB4" w:rsidRPr="00914B5B">
        <w:rPr>
          <w:rFonts w:ascii="Calibri" w:eastAsia="Calibri" w:hAnsi="Calibri" w:cs="Calibri"/>
          <w:sz w:val="24"/>
          <w:szCs w:val="24"/>
        </w:rPr>
        <w:t xml:space="preserve">any </w:t>
      </w:r>
      <w:r w:rsidR="00914B5B" w:rsidRPr="00914B5B">
        <w:rPr>
          <w:rFonts w:ascii="Calibri" w:eastAsia="Calibri" w:hAnsi="Calibri" w:cs="Calibri"/>
          <w:sz w:val="24"/>
          <w:szCs w:val="24"/>
        </w:rPr>
        <w:t xml:space="preserve">other </w:t>
      </w:r>
      <w:r w:rsidRPr="00914B5B">
        <w:rPr>
          <w:rFonts w:ascii="Calibri" w:eastAsia="Calibri" w:hAnsi="Calibri" w:cs="Calibri"/>
          <w:sz w:val="24"/>
          <w:szCs w:val="24"/>
        </w:rPr>
        <w:t xml:space="preserve">kind of </w:t>
      </w:r>
      <w:r w:rsidR="00432DB4" w:rsidRPr="00914B5B">
        <w:rPr>
          <w:rFonts w:ascii="Calibri" w:eastAsia="Calibri" w:hAnsi="Calibri" w:cs="Calibri"/>
          <w:sz w:val="24"/>
          <w:szCs w:val="24"/>
        </w:rPr>
        <w:t>labor-intensive</w:t>
      </w:r>
      <w:r w:rsidRPr="00914B5B">
        <w:rPr>
          <w:rFonts w:ascii="Calibri" w:eastAsia="Calibri" w:hAnsi="Calibri" w:cs="Calibri"/>
          <w:sz w:val="24"/>
          <w:szCs w:val="24"/>
        </w:rPr>
        <w:t xml:space="preserve"> work. </w:t>
      </w:r>
      <w:r w:rsidRPr="00914B5B">
        <w:rPr>
          <w:rFonts w:ascii="Calibri" w:eastAsia="Calibri" w:hAnsi="Calibri" w:cs="Calibri"/>
          <w:sz w:val="24"/>
          <w:szCs w:val="24"/>
        </w:rPr>
        <w:lastRenderedPageBreak/>
        <w:t>He</w:t>
      </w:r>
      <w:r w:rsidR="00432DB4" w:rsidRPr="00914B5B">
        <w:rPr>
          <w:rFonts w:ascii="Calibri" w:eastAsia="Calibri" w:hAnsi="Calibri" w:cs="Calibri"/>
          <w:sz w:val="24"/>
          <w:szCs w:val="24"/>
        </w:rPr>
        <w:t xml:space="preserve"> could do it all, but he didn’t do it</w:t>
      </w:r>
      <w:r w:rsidRPr="00914B5B">
        <w:rPr>
          <w:rFonts w:ascii="Calibri" w:eastAsia="Calibri" w:hAnsi="Calibri" w:cs="Calibri"/>
          <w:sz w:val="24"/>
          <w:szCs w:val="24"/>
        </w:rPr>
        <w:t xml:space="preserve"> </w:t>
      </w:r>
      <w:r w:rsidR="00432DB4" w:rsidRPr="00914B5B">
        <w:rPr>
          <w:rFonts w:ascii="Calibri" w:eastAsia="Calibri" w:hAnsi="Calibri" w:cs="Calibri"/>
          <w:sz w:val="24"/>
          <w:szCs w:val="24"/>
        </w:rPr>
        <w:t>alone</w:t>
      </w:r>
      <w:r w:rsidRPr="00914B5B">
        <w:rPr>
          <w:rFonts w:ascii="Calibri" w:eastAsia="Calibri" w:hAnsi="Calibri" w:cs="Calibri"/>
          <w:sz w:val="24"/>
          <w:szCs w:val="24"/>
        </w:rPr>
        <w:t>. My brother and I would help him with painting, carrying things from place to place, holding things up for him to make the job easier</w:t>
      </w:r>
      <w:r w:rsidR="00432DB4" w:rsidRPr="00914B5B">
        <w:rPr>
          <w:rFonts w:ascii="Calibri" w:eastAsia="Calibri" w:hAnsi="Calibri" w:cs="Calibri"/>
          <w:sz w:val="24"/>
          <w:szCs w:val="24"/>
        </w:rPr>
        <w:t>, and any other tasks he would give us</w:t>
      </w:r>
      <w:r w:rsidRPr="00914B5B">
        <w:rPr>
          <w:rFonts w:ascii="Calibri" w:eastAsia="Calibri" w:hAnsi="Calibri" w:cs="Calibri"/>
          <w:sz w:val="24"/>
          <w:szCs w:val="24"/>
        </w:rPr>
        <w:t xml:space="preserve">. We were his little </w:t>
      </w:r>
      <w:r w:rsidR="00432DB4" w:rsidRPr="00914B5B">
        <w:rPr>
          <w:rFonts w:ascii="Calibri" w:eastAsia="Calibri" w:hAnsi="Calibri" w:cs="Calibri"/>
          <w:sz w:val="24"/>
          <w:szCs w:val="24"/>
        </w:rPr>
        <w:t>workers,</w:t>
      </w:r>
      <w:r w:rsidRPr="00914B5B">
        <w:rPr>
          <w:rFonts w:ascii="Calibri" w:eastAsia="Calibri" w:hAnsi="Calibri" w:cs="Calibri"/>
          <w:sz w:val="24"/>
          <w:szCs w:val="24"/>
        </w:rPr>
        <w:t xml:space="preserve"> but we had fun because </w:t>
      </w:r>
      <w:r w:rsidR="00432DB4" w:rsidRPr="00914B5B">
        <w:rPr>
          <w:rFonts w:ascii="Calibri" w:eastAsia="Calibri" w:hAnsi="Calibri" w:cs="Calibri"/>
          <w:sz w:val="24"/>
          <w:szCs w:val="24"/>
        </w:rPr>
        <w:t>doing things</w:t>
      </w:r>
      <w:r w:rsidRPr="00914B5B">
        <w:rPr>
          <w:rFonts w:ascii="Calibri" w:eastAsia="Calibri" w:hAnsi="Calibri" w:cs="Calibri"/>
          <w:sz w:val="24"/>
          <w:szCs w:val="24"/>
        </w:rPr>
        <w:t xml:space="preserve"> with our hands was what we enjoyed</w:t>
      </w:r>
      <w:r w:rsidR="00914B5B" w:rsidRPr="00914B5B">
        <w:rPr>
          <w:rFonts w:ascii="Calibri" w:eastAsia="Calibri" w:hAnsi="Calibri" w:cs="Calibri"/>
          <w:sz w:val="24"/>
          <w:szCs w:val="24"/>
        </w:rPr>
        <w:t xml:space="preserve"> and because we felt like men</w:t>
      </w:r>
      <w:r w:rsidRPr="00914B5B">
        <w:rPr>
          <w:rFonts w:ascii="Calibri" w:eastAsia="Calibri" w:hAnsi="Calibri" w:cs="Calibri"/>
          <w:sz w:val="24"/>
          <w:szCs w:val="24"/>
        </w:rPr>
        <w:t xml:space="preserve">.  I knew that when I grew up, I wanted to be </w:t>
      </w:r>
      <w:r w:rsidR="00432DB4" w:rsidRPr="00914B5B">
        <w:rPr>
          <w:rFonts w:ascii="Calibri" w:eastAsia="Calibri" w:hAnsi="Calibri" w:cs="Calibri"/>
          <w:sz w:val="24"/>
          <w:szCs w:val="24"/>
        </w:rPr>
        <w:t>self-reliant</w:t>
      </w:r>
      <w:r w:rsidRPr="00914B5B">
        <w:rPr>
          <w:rFonts w:ascii="Calibri" w:eastAsia="Calibri" w:hAnsi="Calibri" w:cs="Calibri"/>
          <w:sz w:val="24"/>
          <w:szCs w:val="24"/>
        </w:rPr>
        <w:t xml:space="preserve"> like my father but because of his lack of a formal education, he </w:t>
      </w:r>
      <w:r w:rsidR="00432DB4" w:rsidRPr="00914B5B">
        <w:rPr>
          <w:rFonts w:ascii="Calibri" w:eastAsia="Calibri" w:hAnsi="Calibri" w:cs="Calibri"/>
          <w:sz w:val="24"/>
          <w:szCs w:val="24"/>
        </w:rPr>
        <w:t>couldn’t</w:t>
      </w:r>
      <w:r w:rsidRPr="00914B5B">
        <w:rPr>
          <w:rFonts w:ascii="Calibri" w:eastAsia="Calibri" w:hAnsi="Calibri" w:cs="Calibri"/>
          <w:sz w:val="24"/>
          <w:szCs w:val="24"/>
        </w:rPr>
        <w:t xml:space="preserve"> get a great job. His main job is working as a construction foreman who</w:t>
      </w:r>
      <w:r w:rsidR="00914B5B" w:rsidRPr="00914B5B">
        <w:rPr>
          <w:rFonts w:ascii="Calibri" w:eastAsia="Calibri" w:hAnsi="Calibri" w:cs="Calibri"/>
          <w:sz w:val="24"/>
          <w:szCs w:val="24"/>
        </w:rPr>
        <w:t xml:space="preserve"> </w:t>
      </w:r>
      <w:r w:rsidRPr="00914B5B">
        <w:rPr>
          <w:rFonts w:ascii="Calibri" w:eastAsia="Calibri" w:hAnsi="Calibri" w:cs="Calibri"/>
          <w:sz w:val="24"/>
          <w:szCs w:val="24"/>
        </w:rPr>
        <w:t>work</w:t>
      </w:r>
      <w:r w:rsidR="00914B5B" w:rsidRPr="00914B5B">
        <w:rPr>
          <w:rFonts w:ascii="Calibri" w:eastAsia="Calibri" w:hAnsi="Calibri" w:cs="Calibri"/>
          <w:sz w:val="24"/>
          <w:szCs w:val="24"/>
        </w:rPr>
        <w:t>s</w:t>
      </w:r>
      <w:r w:rsidRPr="00914B5B">
        <w:rPr>
          <w:rFonts w:ascii="Calibri" w:eastAsia="Calibri" w:hAnsi="Calibri" w:cs="Calibri"/>
          <w:sz w:val="24"/>
          <w:szCs w:val="24"/>
        </w:rPr>
        <w:t xml:space="preserve"> very long hours </w:t>
      </w:r>
      <w:r w:rsidR="00432DB4" w:rsidRPr="00914B5B">
        <w:rPr>
          <w:rFonts w:ascii="Calibri" w:eastAsia="Calibri" w:hAnsi="Calibri" w:cs="Calibri"/>
          <w:sz w:val="24"/>
          <w:szCs w:val="24"/>
        </w:rPr>
        <w:t>in</w:t>
      </w:r>
      <w:r w:rsidRPr="00914B5B">
        <w:rPr>
          <w:rFonts w:ascii="Calibri" w:eastAsia="Calibri" w:hAnsi="Calibri" w:cs="Calibri"/>
          <w:sz w:val="24"/>
          <w:szCs w:val="24"/>
        </w:rPr>
        <w:t xml:space="preserve"> harsh environments</w:t>
      </w:r>
      <w:del w:id="7" w:author="Michael Lundquist" w:date="2019-05-23T11:46:00Z">
        <w:r w:rsidRPr="00914B5B" w:rsidDel="006213C8">
          <w:rPr>
            <w:rFonts w:ascii="Calibri" w:eastAsia="Calibri" w:hAnsi="Calibri" w:cs="Calibri"/>
            <w:sz w:val="24"/>
            <w:szCs w:val="24"/>
          </w:rPr>
          <w:delText xml:space="preserve"> that normal </w:delText>
        </w:r>
        <w:r w:rsidR="00432DB4" w:rsidRPr="00914B5B" w:rsidDel="006213C8">
          <w:rPr>
            <w:rFonts w:ascii="Calibri" w:eastAsia="Calibri" w:hAnsi="Calibri" w:cs="Calibri"/>
            <w:sz w:val="24"/>
            <w:szCs w:val="24"/>
          </w:rPr>
          <w:delText>white-collar</w:delText>
        </w:r>
        <w:r w:rsidRPr="00914B5B" w:rsidDel="006213C8">
          <w:rPr>
            <w:rFonts w:ascii="Calibri" w:eastAsia="Calibri" w:hAnsi="Calibri" w:cs="Calibri"/>
            <w:sz w:val="24"/>
            <w:szCs w:val="24"/>
          </w:rPr>
          <w:delText xml:space="preserve"> jobs would never experience</w:delText>
        </w:r>
      </w:del>
      <w:r w:rsidRPr="00914B5B">
        <w:rPr>
          <w:rFonts w:ascii="Calibri" w:eastAsia="Calibri" w:hAnsi="Calibri" w:cs="Calibri"/>
          <w:sz w:val="24"/>
          <w:szCs w:val="24"/>
        </w:rPr>
        <w:t xml:space="preserve">. That was the only </w:t>
      </w:r>
      <w:r w:rsidR="00432DB4" w:rsidRPr="00914B5B">
        <w:rPr>
          <w:rFonts w:ascii="Calibri" w:eastAsia="Calibri" w:hAnsi="Calibri" w:cs="Calibri"/>
          <w:sz w:val="24"/>
          <w:szCs w:val="24"/>
        </w:rPr>
        <w:t>aspect of my father</w:t>
      </w:r>
      <w:r w:rsidRPr="00914B5B">
        <w:rPr>
          <w:rFonts w:ascii="Calibri" w:eastAsia="Calibri" w:hAnsi="Calibri" w:cs="Calibri"/>
          <w:sz w:val="24"/>
          <w:szCs w:val="24"/>
        </w:rPr>
        <w:t xml:space="preserve"> that I didn’t envy and wanted to make sure I would avoid. The </w:t>
      </w:r>
      <w:r w:rsidR="00914B5B" w:rsidRPr="00914B5B">
        <w:rPr>
          <w:rFonts w:ascii="Calibri" w:eastAsia="Calibri" w:hAnsi="Calibri" w:cs="Calibri"/>
          <w:sz w:val="24"/>
          <w:szCs w:val="24"/>
        </w:rPr>
        <w:t>field</w:t>
      </w:r>
      <w:r w:rsidRPr="00914B5B">
        <w:rPr>
          <w:rFonts w:ascii="Calibri" w:eastAsia="Calibri" w:hAnsi="Calibri" w:cs="Calibri"/>
          <w:sz w:val="24"/>
          <w:szCs w:val="24"/>
        </w:rPr>
        <w:t xml:space="preserve"> that best suited my interests and my admiration for my father was engineering. </w:t>
      </w:r>
    </w:p>
    <w:p w14:paraId="2409B752" w14:textId="23CA853B" w:rsidR="00C364F7" w:rsidRPr="00914B5B" w:rsidRDefault="00C364F7" w:rsidP="00C364F7">
      <w:pPr>
        <w:spacing w:line="480" w:lineRule="auto"/>
        <w:rPr>
          <w:rFonts w:ascii="Calibri" w:eastAsia="Calibri" w:hAnsi="Calibri" w:cs="Calibri"/>
          <w:sz w:val="24"/>
          <w:szCs w:val="24"/>
        </w:rPr>
        <w:pPrChange w:id="8" w:author="Michael Lundquist" w:date="2019-05-23T12:12:00Z">
          <w:pPr>
            <w:spacing w:line="480" w:lineRule="auto"/>
            <w:ind w:firstLine="720"/>
          </w:pPr>
        </w:pPrChange>
      </w:pPr>
      <w:ins w:id="9" w:author="Michael Lundquist" w:date="2019-05-23T12:12:00Z">
        <w:r>
          <w:rPr>
            <w:rFonts w:ascii="Calibri" w:eastAsia="Calibri" w:hAnsi="Calibri" w:cs="Calibri"/>
            <w:sz w:val="24"/>
            <w:szCs w:val="24"/>
          </w:rPr>
          <w:t>2</w:t>
        </w:r>
      </w:ins>
    </w:p>
    <w:p w14:paraId="5D318F12" w14:textId="2B65E401" w:rsidR="00914B5B" w:rsidRDefault="00914B5B" w:rsidP="00432DB4">
      <w:pPr>
        <w:spacing w:line="480" w:lineRule="auto"/>
        <w:ind w:firstLine="720"/>
        <w:rPr>
          <w:ins w:id="10" w:author="Michael Lundquist" w:date="2019-05-23T12:12:00Z"/>
          <w:rFonts w:ascii="Calibri" w:eastAsia="Calibri" w:hAnsi="Calibri" w:cs="Calibri"/>
          <w:sz w:val="24"/>
        </w:rPr>
      </w:pPr>
      <w:r w:rsidRPr="00914B5B">
        <w:rPr>
          <w:rFonts w:ascii="Calibri" w:eastAsia="Calibri" w:hAnsi="Calibri" w:cs="Calibri"/>
          <w:sz w:val="24"/>
        </w:rPr>
        <w:t xml:space="preserve">Engineering spans </w:t>
      </w:r>
      <w:commentRangeStart w:id="11"/>
      <w:r w:rsidRPr="00914B5B">
        <w:rPr>
          <w:rFonts w:ascii="Calibri" w:eastAsia="Calibri" w:hAnsi="Calibri" w:cs="Calibri"/>
          <w:sz w:val="24"/>
        </w:rPr>
        <w:t>multiple</w:t>
      </w:r>
      <w:commentRangeEnd w:id="11"/>
      <w:r w:rsidR="00EF57FA">
        <w:rPr>
          <w:rStyle w:val="CommentReference"/>
          <w:rFonts w:ascii="Arial" w:eastAsia="Arial" w:hAnsi="Arial" w:cs="Arial"/>
          <w:lang w:val="en"/>
        </w:rPr>
        <w:commentReference w:id="11"/>
      </w:r>
      <w:r w:rsidRPr="00914B5B">
        <w:rPr>
          <w:rFonts w:ascii="Calibri" w:eastAsia="Calibri" w:hAnsi="Calibri" w:cs="Calibri"/>
          <w:sz w:val="24"/>
        </w:rPr>
        <w:t xml:space="preserve"> fields though and choosing the right one is challenge in of itself. I wanted to find the best field that perfectly matched my interests. </w:t>
      </w:r>
      <w:r w:rsidR="00CF31FF" w:rsidRPr="00914B5B">
        <w:rPr>
          <w:rFonts w:ascii="Calibri" w:eastAsia="Calibri" w:hAnsi="Calibri" w:cs="Calibri"/>
          <w:sz w:val="24"/>
        </w:rPr>
        <w:t xml:space="preserve">The thing that always interested me from a young age and even today is space. My main interest about space is the mystery of its beginning. There are so many facts we know about space and what </w:t>
      </w:r>
      <w:r w:rsidRPr="00914B5B">
        <w:rPr>
          <w:rFonts w:ascii="Calibri" w:eastAsia="Calibri" w:hAnsi="Calibri" w:cs="Calibri"/>
          <w:sz w:val="24"/>
        </w:rPr>
        <w:t>resides in it.</w:t>
      </w:r>
      <w:r w:rsidR="00CF31FF" w:rsidRPr="00914B5B">
        <w:rPr>
          <w:rFonts w:ascii="Calibri" w:eastAsia="Calibri" w:hAnsi="Calibri" w:cs="Calibri"/>
          <w:sz w:val="24"/>
        </w:rPr>
        <w:t xml:space="preserve"> </w:t>
      </w:r>
      <w:r w:rsidRPr="00914B5B">
        <w:rPr>
          <w:rFonts w:ascii="Calibri" w:eastAsia="Calibri" w:hAnsi="Calibri" w:cs="Calibri"/>
          <w:sz w:val="24"/>
        </w:rPr>
        <w:t>S</w:t>
      </w:r>
      <w:r w:rsidR="00CF31FF" w:rsidRPr="00914B5B">
        <w:rPr>
          <w:rFonts w:ascii="Calibri" w:eastAsia="Calibri" w:hAnsi="Calibri" w:cs="Calibri"/>
          <w:sz w:val="24"/>
        </w:rPr>
        <w:t xml:space="preserve">tars, planets, black holes, and the possibility of life beyond earth, </w:t>
      </w:r>
      <w:r w:rsidRPr="00914B5B">
        <w:rPr>
          <w:rFonts w:ascii="Calibri" w:eastAsia="Calibri" w:hAnsi="Calibri" w:cs="Calibri"/>
          <w:sz w:val="24"/>
        </w:rPr>
        <w:t xml:space="preserve">are just a few </w:t>
      </w:r>
      <w:r w:rsidR="00CF31FF" w:rsidRPr="00914B5B">
        <w:rPr>
          <w:rFonts w:ascii="Calibri" w:eastAsia="Calibri" w:hAnsi="Calibri" w:cs="Calibri"/>
          <w:sz w:val="24"/>
        </w:rPr>
        <w:t xml:space="preserve">but there are also </w:t>
      </w:r>
      <w:r w:rsidRPr="00914B5B">
        <w:rPr>
          <w:rFonts w:ascii="Calibri" w:eastAsia="Calibri" w:hAnsi="Calibri" w:cs="Calibri"/>
          <w:sz w:val="24"/>
        </w:rPr>
        <w:t xml:space="preserve">facts </w:t>
      </w:r>
      <w:r w:rsidR="00CF31FF" w:rsidRPr="00914B5B">
        <w:rPr>
          <w:rFonts w:ascii="Calibri" w:eastAsia="Calibri" w:hAnsi="Calibri" w:cs="Calibri"/>
          <w:sz w:val="24"/>
        </w:rPr>
        <w:t>we don’t know because our level of technology</w:t>
      </w:r>
      <w:r w:rsidRPr="00914B5B">
        <w:rPr>
          <w:rFonts w:ascii="Calibri" w:eastAsia="Calibri" w:hAnsi="Calibri" w:cs="Calibri"/>
          <w:sz w:val="24"/>
        </w:rPr>
        <w:t>. W</w:t>
      </w:r>
      <w:r w:rsidR="00CF31FF" w:rsidRPr="00914B5B">
        <w:rPr>
          <w:rFonts w:ascii="Calibri" w:eastAsia="Calibri" w:hAnsi="Calibri" w:cs="Calibri"/>
          <w:sz w:val="24"/>
        </w:rPr>
        <w:t>hile</w:t>
      </w:r>
      <w:r w:rsidRPr="00914B5B">
        <w:rPr>
          <w:rFonts w:ascii="Calibri" w:eastAsia="Calibri" w:hAnsi="Calibri" w:cs="Calibri"/>
          <w:sz w:val="24"/>
        </w:rPr>
        <w:t xml:space="preserve"> our technology continues to </w:t>
      </w:r>
      <w:r w:rsidR="00CF31FF" w:rsidRPr="00914B5B">
        <w:rPr>
          <w:rFonts w:ascii="Calibri" w:eastAsia="Calibri" w:hAnsi="Calibri" w:cs="Calibri"/>
          <w:sz w:val="24"/>
        </w:rPr>
        <w:t>advance</w:t>
      </w:r>
      <w:r w:rsidRPr="00914B5B">
        <w:rPr>
          <w:rFonts w:ascii="Calibri" w:eastAsia="Calibri" w:hAnsi="Calibri" w:cs="Calibri"/>
          <w:sz w:val="24"/>
        </w:rPr>
        <w:t>, it isn’t</w:t>
      </w:r>
      <w:r w:rsidR="00CF31FF" w:rsidRPr="00914B5B">
        <w:rPr>
          <w:rFonts w:ascii="Calibri" w:eastAsia="Calibri" w:hAnsi="Calibri" w:cs="Calibri"/>
          <w:sz w:val="24"/>
        </w:rPr>
        <w:t xml:space="preserve"> capable of doing everything</w:t>
      </w:r>
      <w:r w:rsidRPr="00914B5B">
        <w:rPr>
          <w:rFonts w:ascii="Calibri" w:eastAsia="Calibri" w:hAnsi="Calibri" w:cs="Calibri"/>
          <w:sz w:val="24"/>
        </w:rPr>
        <w:t xml:space="preserve"> just yet</w:t>
      </w:r>
      <w:r w:rsidR="00CF31FF" w:rsidRPr="00914B5B">
        <w:rPr>
          <w:rFonts w:ascii="Calibri" w:eastAsia="Calibri" w:hAnsi="Calibri" w:cs="Calibri"/>
          <w:sz w:val="24"/>
        </w:rPr>
        <w:t>. I want to be able to help to advance our technology in order to bridge the gap and understand our universe more. People who heavily influenced me in this regard are Albert Einstein</w:t>
      </w:r>
      <w:r w:rsidRPr="00914B5B">
        <w:rPr>
          <w:rFonts w:ascii="Calibri" w:eastAsia="Calibri" w:hAnsi="Calibri" w:cs="Calibri"/>
          <w:sz w:val="24"/>
        </w:rPr>
        <w:t xml:space="preserve">, </w:t>
      </w:r>
      <w:r w:rsidR="00CF31FF" w:rsidRPr="00914B5B">
        <w:rPr>
          <w:rFonts w:ascii="Calibri" w:eastAsia="Calibri" w:hAnsi="Calibri" w:cs="Calibri"/>
          <w:sz w:val="24"/>
        </w:rPr>
        <w:t>Elon Musk</w:t>
      </w:r>
      <w:r w:rsidRPr="00914B5B">
        <w:rPr>
          <w:rFonts w:ascii="Calibri" w:eastAsia="Calibri" w:hAnsi="Calibri" w:cs="Calibri"/>
          <w:sz w:val="24"/>
        </w:rPr>
        <w:t>, and Tony Stark the Marvel comic book character</w:t>
      </w:r>
      <w:r w:rsidR="00CF31FF" w:rsidRPr="00914B5B">
        <w:rPr>
          <w:rFonts w:ascii="Calibri" w:eastAsia="Calibri" w:hAnsi="Calibri" w:cs="Calibri"/>
          <w:sz w:val="24"/>
        </w:rPr>
        <w:t xml:space="preserve">. </w:t>
      </w:r>
    </w:p>
    <w:p w14:paraId="7EE8BD58" w14:textId="41B4E802" w:rsidR="00C364F7" w:rsidRPr="00914B5B" w:rsidRDefault="00C364F7" w:rsidP="00C364F7">
      <w:pPr>
        <w:spacing w:line="480" w:lineRule="auto"/>
        <w:rPr>
          <w:rFonts w:ascii="Calibri" w:eastAsia="Calibri" w:hAnsi="Calibri" w:cs="Calibri"/>
          <w:sz w:val="24"/>
        </w:rPr>
        <w:pPrChange w:id="12" w:author="Michael Lundquist" w:date="2019-05-23T12:12:00Z">
          <w:pPr>
            <w:spacing w:line="480" w:lineRule="auto"/>
            <w:ind w:firstLine="720"/>
          </w:pPr>
        </w:pPrChange>
      </w:pPr>
      <w:ins w:id="13" w:author="Michael Lundquist" w:date="2019-05-23T12:12:00Z">
        <w:r>
          <w:rPr>
            <w:rFonts w:ascii="Calibri" w:eastAsia="Calibri" w:hAnsi="Calibri" w:cs="Calibri"/>
            <w:sz w:val="24"/>
          </w:rPr>
          <w:t>3</w:t>
        </w:r>
      </w:ins>
    </w:p>
    <w:p w14:paraId="36E2447A" w14:textId="54356520" w:rsidR="00914B5B" w:rsidRDefault="00CF31FF" w:rsidP="00914B5B">
      <w:pPr>
        <w:spacing w:line="480" w:lineRule="auto"/>
        <w:ind w:firstLine="720"/>
        <w:rPr>
          <w:ins w:id="14" w:author="Michael Lundquist" w:date="2019-05-23T12:13:00Z"/>
          <w:rFonts w:ascii="Calibri" w:eastAsia="Calibri" w:hAnsi="Calibri" w:cs="Calibri"/>
          <w:sz w:val="24"/>
        </w:rPr>
      </w:pPr>
      <w:r w:rsidRPr="00914B5B">
        <w:rPr>
          <w:rFonts w:ascii="Calibri" w:eastAsia="Calibri" w:hAnsi="Calibri" w:cs="Calibri"/>
          <w:sz w:val="24"/>
        </w:rPr>
        <w:lastRenderedPageBreak/>
        <w:t xml:space="preserve">Albert Einstein is a household name where everyone understands that he is arguably the brightest mind in recent history. </w:t>
      </w:r>
      <w:r w:rsidR="00914B5B" w:rsidRPr="00914B5B">
        <w:rPr>
          <w:rFonts w:ascii="Calibri" w:eastAsia="Calibri" w:hAnsi="Calibri" w:cs="Calibri"/>
          <w:sz w:val="24"/>
        </w:rPr>
        <w:t>Even</w:t>
      </w:r>
      <w:r w:rsidRPr="00914B5B">
        <w:rPr>
          <w:rFonts w:ascii="Calibri" w:eastAsia="Calibri" w:hAnsi="Calibri" w:cs="Calibri"/>
          <w:sz w:val="24"/>
        </w:rPr>
        <w:t xml:space="preserve"> today we are reminded of his work and just how smart he is, specifically with the recent findings of recorded gravitational waves from two black holes colliding. The second person to heavily influence me is Elon Musk, not so much on what he says, but more on what he does in advancing technology. The reason why he influences me so much is because he is the closest thing to Tony Stark, the marvel comic book hero also known as Iron Man, that we have today. </w:t>
      </w:r>
    </w:p>
    <w:p w14:paraId="1F7552A5" w14:textId="72F04B7F" w:rsidR="00C364F7" w:rsidRPr="00914B5B" w:rsidRDefault="00C364F7" w:rsidP="00C364F7">
      <w:pPr>
        <w:spacing w:line="480" w:lineRule="auto"/>
        <w:rPr>
          <w:rFonts w:ascii="Calibri" w:eastAsia="Calibri" w:hAnsi="Calibri" w:cs="Calibri"/>
          <w:sz w:val="24"/>
        </w:rPr>
        <w:pPrChange w:id="15" w:author="Michael Lundquist" w:date="2019-05-23T12:13:00Z">
          <w:pPr>
            <w:spacing w:line="480" w:lineRule="auto"/>
            <w:ind w:firstLine="720"/>
          </w:pPr>
        </w:pPrChange>
      </w:pPr>
      <w:ins w:id="16" w:author="Michael Lundquist" w:date="2019-05-23T12:13:00Z">
        <w:r>
          <w:rPr>
            <w:rFonts w:ascii="Calibri" w:eastAsia="Calibri" w:hAnsi="Calibri" w:cs="Calibri"/>
            <w:sz w:val="24"/>
          </w:rPr>
          <w:t>4</w:t>
        </w:r>
      </w:ins>
    </w:p>
    <w:p w14:paraId="0058C887" w14:textId="078D32E3" w:rsidR="00CF31FF" w:rsidRDefault="00CF31FF" w:rsidP="00914B5B">
      <w:pPr>
        <w:spacing w:line="480" w:lineRule="auto"/>
        <w:ind w:firstLine="720"/>
        <w:rPr>
          <w:ins w:id="17" w:author="Michael Lundquist" w:date="2019-05-23T12:13:00Z"/>
          <w:rFonts w:ascii="Calibri" w:eastAsia="Calibri" w:hAnsi="Calibri" w:cs="Calibri"/>
          <w:sz w:val="24"/>
        </w:rPr>
      </w:pPr>
      <w:r w:rsidRPr="00914B5B">
        <w:rPr>
          <w:rFonts w:ascii="Calibri" w:eastAsia="Calibri" w:hAnsi="Calibri" w:cs="Calibri"/>
          <w:sz w:val="24"/>
        </w:rPr>
        <w:t xml:space="preserve">When the marvel film Iron Man came out in 2008, I knew that I wanted to be just like him. I wanted to be a genius that was able to create anything, especially a cool robotic suit that would be able to fly and fight crime. I knew that it would be incredibly difficult for anyone to be able to advance technology and use their money for the good of mankind without any real incentive to do so. Then Elon Musk shows up with his want to improve technology </w:t>
      </w:r>
      <w:r w:rsidR="00914B5B" w:rsidRPr="00914B5B">
        <w:rPr>
          <w:rFonts w:ascii="Calibri" w:eastAsia="Calibri" w:hAnsi="Calibri" w:cs="Calibri"/>
          <w:sz w:val="24"/>
        </w:rPr>
        <w:t>for</w:t>
      </w:r>
      <w:r w:rsidRPr="00914B5B">
        <w:rPr>
          <w:rFonts w:ascii="Calibri" w:eastAsia="Calibri" w:hAnsi="Calibri" w:cs="Calibri"/>
          <w:sz w:val="24"/>
        </w:rPr>
        <w:t xml:space="preserve"> us to reach new heights. After seeing the SpaceX rockets land</w:t>
      </w:r>
      <w:r w:rsidR="00914B5B" w:rsidRPr="00914B5B">
        <w:rPr>
          <w:rFonts w:ascii="Calibri" w:eastAsia="Calibri" w:hAnsi="Calibri" w:cs="Calibri"/>
          <w:sz w:val="24"/>
        </w:rPr>
        <w:t xml:space="preserve"> time and time again</w:t>
      </w:r>
      <w:r w:rsidRPr="00914B5B">
        <w:rPr>
          <w:rFonts w:ascii="Calibri" w:eastAsia="Calibri" w:hAnsi="Calibri" w:cs="Calibri"/>
          <w:sz w:val="24"/>
        </w:rPr>
        <w:t xml:space="preserve">, and seeing </w:t>
      </w:r>
      <w:r w:rsidR="00914B5B" w:rsidRPr="00914B5B">
        <w:rPr>
          <w:rFonts w:ascii="Calibri" w:eastAsia="Calibri" w:hAnsi="Calibri" w:cs="Calibri"/>
          <w:sz w:val="24"/>
        </w:rPr>
        <w:t>self-driving</w:t>
      </w:r>
      <w:r w:rsidRPr="00914B5B">
        <w:rPr>
          <w:rFonts w:ascii="Calibri" w:eastAsia="Calibri" w:hAnsi="Calibri" w:cs="Calibri"/>
          <w:sz w:val="24"/>
        </w:rPr>
        <w:t xml:space="preserve"> Tesla cars</w:t>
      </w:r>
      <w:r w:rsidR="00914B5B" w:rsidRPr="00914B5B">
        <w:rPr>
          <w:rFonts w:ascii="Calibri" w:eastAsia="Calibri" w:hAnsi="Calibri" w:cs="Calibri"/>
          <w:sz w:val="24"/>
        </w:rPr>
        <w:t xml:space="preserve"> firsthand</w:t>
      </w:r>
      <w:r w:rsidRPr="00914B5B">
        <w:rPr>
          <w:rFonts w:ascii="Calibri" w:eastAsia="Calibri" w:hAnsi="Calibri" w:cs="Calibri"/>
          <w:sz w:val="24"/>
        </w:rPr>
        <w:t xml:space="preserve">, his innovations have made </w:t>
      </w:r>
      <w:r w:rsidR="00914B5B" w:rsidRPr="00914B5B">
        <w:rPr>
          <w:rFonts w:ascii="Calibri" w:eastAsia="Calibri" w:hAnsi="Calibri" w:cs="Calibri"/>
          <w:sz w:val="24"/>
        </w:rPr>
        <w:t>me realize</w:t>
      </w:r>
      <w:r w:rsidRPr="00914B5B">
        <w:rPr>
          <w:rFonts w:ascii="Calibri" w:eastAsia="Calibri" w:hAnsi="Calibri" w:cs="Calibri"/>
          <w:sz w:val="24"/>
        </w:rPr>
        <w:t xml:space="preserve"> that maybe creating an Iron Man suit isn’t </w:t>
      </w:r>
      <w:r w:rsidR="00914B5B" w:rsidRPr="00914B5B">
        <w:rPr>
          <w:rFonts w:ascii="Calibri" w:eastAsia="Calibri" w:hAnsi="Calibri" w:cs="Calibri"/>
          <w:sz w:val="24"/>
        </w:rPr>
        <w:t>some far off</w:t>
      </w:r>
      <w:r w:rsidRPr="00914B5B">
        <w:rPr>
          <w:rFonts w:ascii="Calibri" w:eastAsia="Calibri" w:hAnsi="Calibri" w:cs="Calibri"/>
          <w:sz w:val="24"/>
        </w:rPr>
        <w:t xml:space="preserve"> dream about </w:t>
      </w:r>
      <w:r w:rsidR="00914B5B" w:rsidRPr="00914B5B">
        <w:rPr>
          <w:rFonts w:ascii="Calibri" w:eastAsia="Calibri" w:hAnsi="Calibri" w:cs="Calibri"/>
          <w:sz w:val="24"/>
        </w:rPr>
        <w:t>but a reality that might come to fruition sooner than expected</w:t>
      </w:r>
      <w:r w:rsidRPr="00914B5B">
        <w:rPr>
          <w:rFonts w:ascii="Calibri" w:eastAsia="Calibri" w:hAnsi="Calibri" w:cs="Calibri"/>
          <w:sz w:val="24"/>
        </w:rPr>
        <w:t xml:space="preserve">. </w:t>
      </w:r>
      <w:r w:rsidR="00914B5B" w:rsidRPr="00914B5B">
        <w:rPr>
          <w:rFonts w:ascii="Calibri" w:eastAsia="Calibri" w:hAnsi="Calibri" w:cs="Calibri"/>
          <w:sz w:val="24"/>
        </w:rPr>
        <w:t xml:space="preserve">With all these people, characters, and events that have taken place, I knew that mechanical engineering was the right choice for me. </w:t>
      </w:r>
    </w:p>
    <w:p w14:paraId="4EE5E9BC" w14:textId="65449EC5" w:rsidR="00C364F7" w:rsidRPr="00914B5B" w:rsidRDefault="00C364F7" w:rsidP="00C364F7">
      <w:pPr>
        <w:spacing w:line="480" w:lineRule="auto"/>
        <w:rPr>
          <w:rFonts w:ascii="Calibri" w:eastAsia="Calibri" w:hAnsi="Calibri" w:cs="Calibri"/>
          <w:sz w:val="24"/>
        </w:rPr>
        <w:pPrChange w:id="18" w:author="Michael Lundquist" w:date="2019-05-23T12:13:00Z">
          <w:pPr>
            <w:spacing w:line="480" w:lineRule="auto"/>
            <w:ind w:firstLine="720"/>
          </w:pPr>
        </w:pPrChange>
      </w:pPr>
      <w:ins w:id="19" w:author="Michael Lundquist" w:date="2019-05-23T12:13:00Z">
        <w:r>
          <w:rPr>
            <w:rFonts w:ascii="Calibri" w:eastAsia="Calibri" w:hAnsi="Calibri" w:cs="Calibri"/>
            <w:sz w:val="24"/>
          </w:rPr>
          <w:t>5</w:t>
        </w:r>
      </w:ins>
    </w:p>
    <w:p w14:paraId="691191B9" w14:textId="148BE4BA" w:rsidR="00CB0A9D" w:rsidRDefault="00CB0A9D" w:rsidP="00432DB4">
      <w:pPr>
        <w:spacing w:line="480" w:lineRule="auto"/>
        <w:ind w:firstLine="720"/>
        <w:rPr>
          <w:ins w:id="20" w:author="Michael Lundquist" w:date="2019-05-23T12:13:00Z"/>
          <w:rFonts w:ascii="Calibri" w:eastAsia="Calibri" w:hAnsi="Calibri" w:cs="Calibri"/>
          <w:sz w:val="24"/>
          <w:szCs w:val="24"/>
        </w:rPr>
      </w:pPr>
      <w:r w:rsidRPr="00914B5B">
        <w:rPr>
          <w:rFonts w:ascii="Calibri" w:eastAsia="Calibri" w:hAnsi="Calibri" w:cs="Calibri"/>
          <w:sz w:val="24"/>
          <w:szCs w:val="24"/>
        </w:rPr>
        <w:t>While my parents wanted me to go into civil engineering and focus on building houses, my main passion was to work on smaller projects which would affect the lives of others</w:t>
      </w:r>
      <w:r w:rsidR="00914B5B" w:rsidRPr="00914B5B">
        <w:rPr>
          <w:rFonts w:ascii="Calibri" w:eastAsia="Calibri" w:hAnsi="Calibri" w:cs="Calibri"/>
          <w:sz w:val="24"/>
          <w:szCs w:val="24"/>
        </w:rPr>
        <w:t xml:space="preserve"> </w:t>
      </w:r>
      <w:r w:rsidRPr="00914B5B">
        <w:rPr>
          <w:rFonts w:ascii="Calibri" w:eastAsia="Calibri" w:hAnsi="Calibri" w:cs="Calibri"/>
          <w:sz w:val="24"/>
          <w:szCs w:val="24"/>
        </w:rPr>
        <w:t xml:space="preserve">such </w:t>
      </w:r>
      <w:r w:rsidRPr="00914B5B">
        <w:rPr>
          <w:rFonts w:ascii="Calibri" w:eastAsia="Calibri" w:hAnsi="Calibri" w:cs="Calibri"/>
          <w:sz w:val="24"/>
          <w:szCs w:val="24"/>
        </w:rPr>
        <w:lastRenderedPageBreak/>
        <w:t xml:space="preserve">making satellites, cars, or planes. I suppose I was sick of being surrounded by construction and wanted a change, but the influence from my childhood of working with my father heavily influenced me to go into </w:t>
      </w:r>
      <w:commentRangeStart w:id="21"/>
      <w:commentRangeStart w:id="22"/>
      <w:r w:rsidRPr="00914B5B">
        <w:rPr>
          <w:rFonts w:ascii="Calibri" w:eastAsia="Calibri" w:hAnsi="Calibri" w:cs="Calibri"/>
          <w:sz w:val="24"/>
          <w:szCs w:val="24"/>
        </w:rPr>
        <w:t>engineering</w:t>
      </w:r>
      <w:commentRangeEnd w:id="21"/>
      <w:r w:rsidR="00FC487D">
        <w:rPr>
          <w:rStyle w:val="CommentReference"/>
          <w:rFonts w:ascii="Arial" w:eastAsia="Arial" w:hAnsi="Arial" w:cs="Arial"/>
          <w:lang w:val="en"/>
        </w:rPr>
        <w:commentReference w:id="21"/>
      </w:r>
      <w:commentRangeEnd w:id="22"/>
      <w:r w:rsidR="00FC487D">
        <w:rPr>
          <w:rStyle w:val="CommentReference"/>
          <w:rFonts w:ascii="Arial" w:eastAsia="Arial" w:hAnsi="Arial" w:cs="Arial"/>
          <w:lang w:val="en"/>
        </w:rPr>
        <w:commentReference w:id="22"/>
      </w:r>
      <w:r w:rsidR="00914B5B" w:rsidRPr="00914B5B">
        <w:rPr>
          <w:rFonts w:ascii="Calibri" w:eastAsia="Calibri" w:hAnsi="Calibri" w:cs="Calibri"/>
          <w:sz w:val="24"/>
          <w:szCs w:val="24"/>
        </w:rPr>
        <w:t xml:space="preserve">. I wanted to impact the lives of many for the better with my creation and getting a proper education is essential. </w:t>
      </w:r>
    </w:p>
    <w:p w14:paraId="55D28265" w14:textId="5363552D" w:rsidR="00C364F7" w:rsidRPr="00914B5B" w:rsidRDefault="00C364F7" w:rsidP="00C364F7">
      <w:pPr>
        <w:spacing w:line="480" w:lineRule="auto"/>
        <w:rPr>
          <w:rFonts w:ascii="Calibri" w:eastAsia="Calibri" w:hAnsi="Calibri" w:cs="Calibri"/>
          <w:sz w:val="24"/>
          <w:szCs w:val="24"/>
        </w:rPr>
        <w:pPrChange w:id="23" w:author="Michael Lundquist" w:date="2019-05-23T12:13:00Z">
          <w:pPr>
            <w:spacing w:line="480" w:lineRule="auto"/>
            <w:ind w:firstLine="720"/>
          </w:pPr>
        </w:pPrChange>
      </w:pPr>
      <w:ins w:id="24" w:author="Michael Lundquist" w:date="2019-05-23T12:13:00Z">
        <w:r>
          <w:rPr>
            <w:rFonts w:ascii="Calibri" w:eastAsia="Calibri" w:hAnsi="Calibri" w:cs="Calibri"/>
            <w:sz w:val="24"/>
            <w:szCs w:val="24"/>
          </w:rPr>
          <w:t>6</w:t>
        </w:r>
      </w:ins>
    </w:p>
    <w:p w14:paraId="4B4E1304" w14:textId="65AB1655" w:rsidR="00914B5B" w:rsidRDefault="00914B5B" w:rsidP="00432DB4">
      <w:pPr>
        <w:spacing w:line="480" w:lineRule="auto"/>
        <w:ind w:firstLine="720"/>
        <w:rPr>
          <w:ins w:id="25" w:author="Michael Lundquist" w:date="2019-05-23T12:13:00Z"/>
          <w:rFonts w:ascii="Calibri" w:eastAsia="Calibri" w:hAnsi="Calibri" w:cs="Calibri"/>
          <w:sz w:val="24"/>
          <w:szCs w:val="24"/>
        </w:rPr>
      </w:pPr>
      <w:r w:rsidRPr="00914B5B">
        <w:rPr>
          <w:rFonts w:ascii="Calibri" w:eastAsia="Calibri" w:hAnsi="Calibri" w:cs="Calibri"/>
          <w:sz w:val="24"/>
          <w:szCs w:val="24"/>
        </w:rPr>
        <w:t>During my academic career</w:t>
      </w:r>
      <w:del w:id="26" w:author="Michael Lundquist" w:date="2019-05-23T12:17:00Z">
        <w:r w:rsidRPr="00914B5B" w:rsidDel="00EF57FA">
          <w:rPr>
            <w:rFonts w:ascii="Calibri" w:eastAsia="Calibri" w:hAnsi="Calibri" w:cs="Calibri"/>
            <w:sz w:val="24"/>
            <w:szCs w:val="24"/>
          </w:rPr>
          <w:delText xml:space="preserve"> I was left to</w:delText>
        </w:r>
      </w:del>
      <w:r w:rsidRPr="00914B5B">
        <w:rPr>
          <w:rFonts w:ascii="Calibri" w:eastAsia="Calibri" w:hAnsi="Calibri" w:cs="Calibri"/>
          <w:sz w:val="24"/>
          <w:szCs w:val="24"/>
        </w:rPr>
        <w:t xml:space="preserve"> wonder</w:t>
      </w:r>
      <w:ins w:id="27" w:author="Michael Lundquist" w:date="2019-05-23T12:17:00Z">
        <w:r w:rsidR="00EF57FA">
          <w:rPr>
            <w:rFonts w:ascii="Calibri" w:eastAsia="Calibri" w:hAnsi="Calibri" w:cs="Calibri"/>
            <w:sz w:val="24"/>
            <w:szCs w:val="24"/>
          </w:rPr>
          <w:t>ed</w:t>
        </w:r>
      </w:ins>
      <w:r w:rsidRPr="00914B5B">
        <w:rPr>
          <w:rFonts w:ascii="Calibri" w:eastAsia="Calibri" w:hAnsi="Calibri" w:cs="Calibri"/>
          <w:sz w:val="24"/>
          <w:szCs w:val="24"/>
        </w:rPr>
        <w:t xml:space="preserve"> how I would be able to change the lives of people and change how we see technology. Other people have struggled with this, and others excelled. Where would I fit in the engineering world and how would I be able to change it? The question I should’ve been asking is how people are improving technology today. This question only grew stronger with the introduction of my senior project. </w:t>
      </w:r>
    </w:p>
    <w:p w14:paraId="16EAD0CC" w14:textId="4958E253" w:rsidR="00C364F7" w:rsidRPr="00914B5B" w:rsidRDefault="00C364F7" w:rsidP="00C364F7">
      <w:pPr>
        <w:spacing w:line="480" w:lineRule="auto"/>
        <w:rPr>
          <w:rFonts w:ascii="Calibri" w:eastAsia="Calibri" w:hAnsi="Calibri" w:cs="Calibri"/>
          <w:sz w:val="24"/>
          <w:szCs w:val="24"/>
        </w:rPr>
        <w:pPrChange w:id="28" w:author="Michael Lundquist" w:date="2019-05-23T12:13:00Z">
          <w:pPr>
            <w:spacing w:line="480" w:lineRule="auto"/>
            <w:ind w:firstLine="720"/>
          </w:pPr>
        </w:pPrChange>
      </w:pPr>
      <w:ins w:id="29" w:author="Michael Lundquist" w:date="2019-05-23T12:13:00Z">
        <w:r>
          <w:rPr>
            <w:rFonts w:ascii="Calibri" w:eastAsia="Calibri" w:hAnsi="Calibri" w:cs="Calibri"/>
            <w:sz w:val="24"/>
            <w:szCs w:val="24"/>
          </w:rPr>
          <w:t>7</w:t>
        </w:r>
      </w:ins>
    </w:p>
    <w:p w14:paraId="58E08977" w14:textId="3274B063" w:rsidR="00914B5B" w:rsidRPr="00914B5B" w:rsidRDefault="00914B5B" w:rsidP="00432DB4">
      <w:pPr>
        <w:spacing w:line="480" w:lineRule="auto"/>
        <w:ind w:firstLine="720"/>
        <w:rPr>
          <w:rFonts w:ascii="Calibri" w:hAnsi="Calibri" w:cs="Calibri"/>
          <w:sz w:val="24"/>
          <w:szCs w:val="24"/>
        </w:rPr>
      </w:pPr>
      <w:r w:rsidRPr="00914B5B">
        <w:rPr>
          <w:rFonts w:ascii="Calibri" w:eastAsia="Calibri" w:hAnsi="Calibri" w:cs="Calibri"/>
          <w:sz w:val="24"/>
          <w:szCs w:val="24"/>
        </w:rPr>
        <w:t xml:space="preserve">For my senior project, myself and 13 other students of different engineering backgrounds worked on a ThinSat; a small satellite capable of conducting different experiments in orbit for a more affordable price than traditional satellites. The question I kept asking myself throughout this entire project was what was necessary to </w:t>
      </w:r>
      <w:commentRangeStart w:id="30"/>
      <w:r w:rsidRPr="00914B5B">
        <w:rPr>
          <w:rFonts w:ascii="Calibri" w:eastAsia="Calibri" w:hAnsi="Calibri" w:cs="Calibri"/>
          <w:sz w:val="24"/>
          <w:szCs w:val="24"/>
        </w:rPr>
        <w:t>make</w:t>
      </w:r>
      <w:commentRangeEnd w:id="30"/>
      <w:r w:rsidR="00FC487D">
        <w:rPr>
          <w:rStyle w:val="CommentReference"/>
          <w:rFonts w:ascii="Arial" w:eastAsia="Arial" w:hAnsi="Arial" w:cs="Arial"/>
          <w:lang w:val="en"/>
        </w:rPr>
        <w:commentReference w:id="30"/>
      </w:r>
      <w:r w:rsidRPr="00914B5B">
        <w:rPr>
          <w:rFonts w:ascii="Calibri" w:eastAsia="Calibri" w:hAnsi="Calibri" w:cs="Calibri"/>
          <w:sz w:val="24"/>
          <w:szCs w:val="24"/>
        </w:rPr>
        <w:t xml:space="preserve"> technology advance. Are small satellites the right approach to experimenting or do we need larger satellites to see better advances? Does technology need to be tested in space in order to improve? How does experimenting with things in space help us down here on earth? What role does space have on our technology and how will it improve it? I plan to research and explore this topic more in order to find out what is necessary to improve our technology and what I can do to be </w:t>
      </w:r>
      <w:proofErr w:type="spellStart"/>
      <w:r w:rsidRPr="00914B5B">
        <w:rPr>
          <w:rFonts w:ascii="Calibri" w:eastAsia="Calibri" w:hAnsi="Calibri" w:cs="Calibri"/>
          <w:sz w:val="24"/>
          <w:szCs w:val="24"/>
        </w:rPr>
        <w:t>apart</w:t>
      </w:r>
      <w:proofErr w:type="spellEnd"/>
      <w:r w:rsidRPr="00914B5B">
        <w:rPr>
          <w:rFonts w:ascii="Calibri" w:eastAsia="Calibri" w:hAnsi="Calibri" w:cs="Calibri"/>
          <w:sz w:val="24"/>
          <w:szCs w:val="24"/>
        </w:rPr>
        <w:t xml:space="preserve"> of this </w:t>
      </w:r>
      <w:commentRangeStart w:id="31"/>
      <w:r w:rsidRPr="00914B5B">
        <w:rPr>
          <w:rFonts w:ascii="Calibri" w:eastAsia="Calibri" w:hAnsi="Calibri" w:cs="Calibri"/>
          <w:sz w:val="24"/>
          <w:szCs w:val="24"/>
        </w:rPr>
        <w:t>movement</w:t>
      </w:r>
      <w:commentRangeEnd w:id="31"/>
      <w:r w:rsidR="00C364F7">
        <w:rPr>
          <w:rStyle w:val="CommentReference"/>
          <w:rFonts w:ascii="Arial" w:eastAsia="Arial" w:hAnsi="Arial" w:cs="Arial"/>
          <w:lang w:val="en"/>
        </w:rPr>
        <w:commentReference w:id="31"/>
      </w:r>
      <w:r w:rsidRPr="00914B5B">
        <w:rPr>
          <w:rFonts w:ascii="Calibri" w:eastAsia="Calibri" w:hAnsi="Calibri" w:cs="Calibri"/>
          <w:sz w:val="24"/>
          <w:szCs w:val="24"/>
        </w:rPr>
        <w:t xml:space="preserve">. </w:t>
      </w:r>
    </w:p>
    <w:p w14:paraId="62104644" w14:textId="77F99C50" w:rsidR="00235FD9" w:rsidRDefault="00235FD9" w:rsidP="00235FD9">
      <w:pPr>
        <w:rPr>
          <w:ins w:id="32" w:author="Michael Lundquist" w:date="2019-05-23T12:19:00Z"/>
          <w:rFonts w:ascii="Times New Roman" w:hAnsi="Times New Roman" w:cs="Times New Roman"/>
          <w:sz w:val="24"/>
        </w:rPr>
      </w:pPr>
    </w:p>
    <w:p w14:paraId="4912A56A" w14:textId="16575DDE" w:rsidR="00F35D27" w:rsidRDefault="00F35D27" w:rsidP="00F35D27">
      <w:pPr>
        <w:jc w:val="center"/>
        <w:rPr>
          <w:ins w:id="33" w:author="Michael Lundquist" w:date="2019-05-23T12:19:00Z"/>
          <w:rFonts w:ascii="Times New Roman" w:hAnsi="Times New Roman" w:cs="Times New Roman"/>
          <w:b/>
          <w:sz w:val="24"/>
          <w:u w:val="single"/>
        </w:rPr>
      </w:pPr>
      <w:ins w:id="34" w:author="Michael Lundquist" w:date="2019-05-23T12:19:00Z">
        <w:r w:rsidRPr="00F35D27">
          <w:rPr>
            <w:rFonts w:ascii="Times New Roman" w:hAnsi="Times New Roman" w:cs="Times New Roman"/>
            <w:b/>
            <w:sz w:val="24"/>
            <w:u w:val="single"/>
            <w:rPrChange w:id="35" w:author="Michael Lundquist" w:date="2019-05-23T12:19:00Z">
              <w:rPr>
                <w:rFonts w:ascii="Times New Roman" w:hAnsi="Times New Roman" w:cs="Times New Roman"/>
                <w:sz w:val="24"/>
              </w:rPr>
            </w:rPrChange>
          </w:rPr>
          <w:t>Outline</w:t>
        </w:r>
      </w:ins>
    </w:p>
    <w:p w14:paraId="30B8CB04" w14:textId="2CB3DF4F" w:rsidR="00F35D27" w:rsidRDefault="004D3FE0" w:rsidP="004D3FE0">
      <w:pPr>
        <w:pStyle w:val="ListBullet"/>
        <w:numPr>
          <w:ilvl w:val="0"/>
          <w:numId w:val="0"/>
        </w:numPr>
        <w:jc w:val="center"/>
        <w:rPr>
          <w:ins w:id="36" w:author="Michael Lundquist" w:date="2019-05-23T12:20:00Z"/>
          <w:u w:val="single"/>
        </w:rPr>
      </w:pPr>
      <w:ins w:id="37" w:author="Michael Lundquist" w:date="2019-05-23T12:20:00Z">
        <w:r>
          <w:rPr>
            <w:u w:val="single"/>
          </w:rPr>
          <w:t>Parents</w:t>
        </w:r>
      </w:ins>
    </w:p>
    <w:p w14:paraId="1F8A9226" w14:textId="559FDDD3" w:rsidR="004D3FE0" w:rsidRDefault="004D3FE0" w:rsidP="004D3FE0">
      <w:pPr>
        <w:pStyle w:val="ListBullet"/>
        <w:rPr>
          <w:ins w:id="38" w:author="Michael Lundquist" w:date="2019-05-23T12:20:00Z"/>
        </w:rPr>
      </w:pPr>
      <w:ins w:id="39" w:author="Michael Lundquist" w:date="2019-05-23T12:20:00Z">
        <w:r>
          <w:t>Dad = handy man</w:t>
        </w:r>
      </w:ins>
    </w:p>
    <w:p w14:paraId="710DD382" w14:textId="0C3F95DC" w:rsidR="004D3FE0" w:rsidRDefault="004D3FE0" w:rsidP="004D3FE0">
      <w:pPr>
        <w:pStyle w:val="ListBullet"/>
        <w:rPr>
          <w:ins w:id="40" w:author="Michael Lundquist" w:date="2019-05-23T12:20:00Z"/>
        </w:rPr>
      </w:pPr>
      <w:ins w:id="41" w:author="Michael Lundquist" w:date="2019-05-23T12:20:00Z">
        <w:r>
          <w:t>Handy man = hard work</w:t>
        </w:r>
      </w:ins>
    </w:p>
    <w:p w14:paraId="7E64DE14" w14:textId="37EBDC9C" w:rsidR="004D3FE0" w:rsidRDefault="004D3FE0" w:rsidP="004D3FE0">
      <w:pPr>
        <w:pStyle w:val="ListBullet"/>
        <w:rPr>
          <w:ins w:id="42" w:author="Michael Lundquist" w:date="2019-05-23T12:21:00Z"/>
        </w:rPr>
      </w:pPr>
      <w:ins w:id="43" w:author="Michael Lundquist" w:date="2019-05-23T12:20:00Z">
        <w:r>
          <w:t xml:space="preserve">Handy man = </w:t>
        </w:r>
      </w:ins>
      <w:ins w:id="44" w:author="Michael Lundquist" w:date="2019-05-23T12:21:00Z">
        <w:r>
          <w:t>money</w:t>
        </w:r>
      </w:ins>
    </w:p>
    <w:p w14:paraId="6E7B2BD4" w14:textId="064D5815" w:rsidR="004D3FE0" w:rsidRDefault="004D3FE0" w:rsidP="004D3FE0">
      <w:pPr>
        <w:pStyle w:val="ListBullet"/>
        <w:numPr>
          <w:ilvl w:val="0"/>
          <w:numId w:val="0"/>
        </w:numPr>
        <w:ind w:left="360"/>
        <w:rPr>
          <w:ins w:id="45" w:author="Michael Lundquist" w:date="2019-05-23T12:21:00Z"/>
        </w:rPr>
      </w:pPr>
    </w:p>
    <w:p w14:paraId="6038DF0A" w14:textId="056E2AAB" w:rsidR="004D3FE0" w:rsidRDefault="004D3FE0" w:rsidP="004D3FE0">
      <w:pPr>
        <w:pStyle w:val="ListBullet"/>
        <w:numPr>
          <w:ilvl w:val="0"/>
          <w:numId w:val="0"/>
        </w:numPr>
        <w:ind w:left="360"/>
        <w:jc w:val="center"/>
        <w:rPr>
          <w:ins w:id="46" w:author="Michael Lundquist" w:date="2019-05-23T12:21:00Z"/>
          <w:u w:val="single"/>
        </w:rPr>
      </w:pPr>
      <w:ins w:id="47" w:author="Michael Lundquist" w:date="2019-05-23T12:21:00Z">
        <w:r>
          <w:rPr>
            <w:u w:val="single"/>
          </w:rPr>
          <w:t>Engineering</w:t>
        </w:r>
      </w:ins>
    </w:p>
    <w:p w14:paraId="6E679705" w14:textId="17197DCD" w:rsidR="004D3FE0" w:rsidRDefault="004D3FE0" w:rsidP="004D3FE0">
      <w:pPr>
        <w:pStyle w:val="ListBullet"/>
        <w:numPr>
          <w:ilvl w:val="0"/>
          <w:numId w:val="0"/>
        </w:numPr>
        <w:ind w:left="360"/>
        <w:rPr>
          <w:ins w:id="48" w:author="Michael Lundquist" w:date="2019-05-23T12:21:00Z"/>
          <w:u w:val="single"/>
        </w:rPr>
      </w:pPr>
    </w:p>
    <w:p w14:paraId="47FBD300" w14:textId="2DE3D2F8" w:rsidR="004D3FE0" w:rsidRDefault="004D3FE0" w:rsidP="004D3FE0">
      <w:pPr>
        <w:pStyle w:val="ListBullet"/>
        <w:rPr>
          <w:ins w:id="49" w:author="Michael Lundquist" w:date="2019-05-23T12:21:00Z"/>
        </w:rPr>
      </w:pPr>
      <w:ins w:id="50" w:author="Michael Lundquist" w:date="2019-05-23T12:21:00Z">
        <w:r>
          <w:t>Space</w:t>
        </w:r>
      </w:ins>
    </w:p>
    <w:p w14:paraId="3D381257" w14:textId="3E86BAE9" w:rsidR="004D3FE0" w:rsidRDefault="004D3FE0" w:rsidP="004D3FE0">
      <w:pPr>
        <w:pStyle w:val="ListBullet"/>
        <w:rPr>
          <w:ins w:id="51" w:author="Michael Lundquist" w:date="2019-05-23T12:22:00Z"/>
        </w:rPr>
      </w:pPr>
      <w:ins w:id="52" w:author="Michael Lundquist" w:date="2019-05-23T12:22:00Z">
        <w:r>
          <w:t>…</w:t>
        </w:r>
      </w:ins>
    </w:p>
    <w:p w14:paraId="51BD6492" w14:textId="69C80C67" w:rsidR="004D3FE0" w:rsidRDefault="004D3FE0" w:rsidP="004D3FE0">
      <w:pPr>
        <w:pStyle w:val="ListBullet"/>
        <w:numPr>
          <w:ilvl w:val="0"/>
          <w:numId w:val="0"/>
        </w:numPr>
        <w:rPr>
          <w:ins w:id="53" w:author="Michael Lundquist" w:date="2019-05-23T12:22:00Z"/>
        </w:rPr>
      </w:pPr>
    </w:p>
    <w:p w14:paraId="3A90C3AE" w14:textId="77777777" w:rsidR="004D3FE0" w:rsidRPr="004D3FE0" w:rsidRDefault="004D3FE0" w:rsidP="004D3FE0">
      <w:pPr>
        <w:pStyle w:val="ListBullet"/>
        <w:numPr>
          <w:ilvl w:val="0"/>
          <w:numId w:val="0"/>
        </w:numPr>
        <w:jc w:val="center"/>
        <w:rPr>
          <w:u w:val="single"/>
          <w:rPrChange w:id="54" w:author="Michael Lundquist" w:date="2019-05-23T12:22:00Z">
            <w:rPr>
              <w:rFonts w:ascii="Times New Roman" w:hAnsi="Times New Roman" w:cs="Times New Roman"/>
              <w:sz w:val="24"/>
            </w:rPr>
          </w:rPrChange>
        </w:rPr>
        <w:pPrChange w:id="55" w:author="Michael Lundquist" w:date="2019-05-23T12:22:00Z">
          <w:pPr/>
        </w:pPrChange>
      </w:pPr>
      <w:bookmarkStart w:id="56" w:name="_GoBack"/>
      <w:bookmarkEnd w:id="56"/>
    </w:p>
    <w:sectPr w:rsidR="004D3FE0" w:rsidRPr="004D3FE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ichael Lundquist" w:date="2019-05-23T12:19:00Z" w:initials="ML">
    <w:p w14:paraId="6F849B75" w14:textId="53B99799" w:rsidR="00EF57FA" w:rsidRDefault="00EF57FA">
      <w:pPr>
        <w:pStyle w:val="CommentText"/>
      </w:pPr>
      <w:r>
        <w:rPr>
          <w:rStyle w:val="CommentReference"/>
        </w:rPr>
        <w:annotationRef/>
      </w:r>
      <w:r>
        <w:t>Good transition</w:t>
      </w:r>
    </w:p>
  </w:comment>
  <w:comment w:id="21" w:author="Michael Lundquist" w:date="2019-05-23T11:50:00Z" w:initials="ML">
    <w:p w14:paraId="5BF9BCE7" w14:textId="32F994DF" w:rsidR="00FC487D" w:rsidRDefault="00FC487D">
      <w:pPr>
        <w:pStyle w:val="CommentText"/>
      </w:pPr>
      <w:r>
        <w:rPr>
          <w:rStyle w:val="CommentReference"/>
        </w:rPr>
        <w:annotationRef/>
      </w:r>
      <w:r>
        <w:t>Consider saying something about this when you talk about helping your dad</w:t>
      </w:r>
    </w:p>
  </w:comment>
  <w:comment w:id="22" w:author="Michael Lundquist" w:date="2019-05-23T11:50:00Z" w:initials="ML">
    <w:p w14:paraId="0CAF4BFC" w14:textId="3C02B20D" w:rsidR="00FC487D" w:rsidRDefault="00FC487D" w:rsidP="00FC487D">
      <w:pPr>
        <w:pStyle w:val="CommentText"/>
      </w:pPr>
      <w:r>
        <w:rPr>
          <w:rStyle w:val="CommentReference"/>
        </w:rPr>
        <w:annotationRef/>
      </w:r>
    </w:p>
  </w:comment>
  <w:comment w:id="30" w:author="Michael Lundquist" w:date="2019-05-23T11:52:00Z" w:initials="ML">
    <w:p w14:paraId="4E757CB5" w14:textId="68CAA975" w:rsidR="00FC487D" w:rsidRPr="00FC487D" w:rsidRDefault="00FC487D">
      <w:pPr>
        <w:pStyle w:val="CommentText"/>
        <w:rPr>
          <w:sz w:val="16"/>
          <w:szCs w:val="16"/>
        </w:rPr>
      </w:pPr>
      <w:r>
        <w:rPr>
          <w:rStyle w:val="CommentReference"/>
        </w:rPr>
        <w:annotationRef/>
      </w:r>
      <w:r>
        <w:rPr>
          <w:rStyle w:val="CommentReference"/>
        </w:rPr>
        <w:t>This is 4 topics. Choose 1.</w:t>
      </w:r>
    </w:p>
  </w:comment>
  <w:comment w:id="31" w:author="Michael Lundquist" w:date="2019-05-23T12:13:00Z" w:initials="ML">
    <w:p w14:paraId="71EF572D" w14:textId="7D39C23A" w:rsidR="00C364F7" w:rsidRDefault="00C364F7">
      <w:pPr>
        <w:pStyle w:val="CommentText"/>
      </w:pPr>
      <w:r>
        <w:rPr>
          <w:rStyle w:val="CommentReference"/>
        </w:rPr>
        <w:annotationRef/>
      </w:r>
      <w:r>
        <w:t xml:space="preserve">Your essay is good, you use imagery and </w:t>
      </w:r>
      <w:proofErr w:type="spellStart"/>
      <w:r>
        <w:t>story telling</w:t>
      </w:r>
      <w:proofErr w:type="spellEnd"/>
      <w:r>
        <w:t xml:space="preserve"> effectively. The essay naturally ties your motivations together.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49B75" w15:done="0"/>
  <w15:commentEx w15:paraId="5BF9BCE7" w15:done="0"/>
  <w15:commentEx w15:paraId="0CAF4BFC" w15:paraIdParent="5BF9BCE7" w15:done="0"/>
  <w15:commentEx w15:paraId="4E757CB5" w15:done="0"/>
  <w15:commentEx w15:paraId="71EF5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49B75" w16cid:durableId="20910E3B"/>
  <w16cid:commentId w16cid:paraId="5BF9BCE7" w16cid:durableId="20910777"/>
  <w16cid:commentId w16cid:paraId="0CAF4BFC" w16cid:durableId="20910794"/>
  <w16cid:commentId w16cid:paraId="4E757CB5" w16cid:durableId="209107E5"/>
  <w16cid:commentId w16cid:paraId="71EF572D" w16cid:durableId="20910C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AF2B4" w14:textId="77777777" w:rsidR="00AB106B" w:rsidRDefault="00AB106B" w:rsidP="00914B5B">
      <w:pPr>
        <w:spacing w:after="0" w:line="240" w:lineRule="auto"/>
      </w:pPr>
      <w:r>
        <w:separator/>
      </w:r>
    </w:p>
  </w:endnote>
  <w:endnote w:type="continuationSeparator" w:id="0">
    <w:p w14:paraId="459F3B3B" w14:textId="77777777" w:rsidR="00AB106B" w:rsidRDefault="00AB106B" w:rsidP="0091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9589B" w14:textId="77777777" w:rsidR="00AB106B" w:rsidRDefault="00AB106B" w:rsidP="00914B5B">
      <w:pPr>
        <w:spacing w:after="0" w:line="240" w:lineRule="auto"/>
      </w:pPr>
      <w:r>
        <w:separator/>
      </w:r>
    </w:p>
  </w:footnote>
  <w:footnote w:type="continuationSeparator" w:id="0">
    <w:p w14:paraId="44CA7EEB" w14:textId="77777777" w:rsidR="00AB106B" w:rsidRDefault="00AB106B" w:rsidP="00914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099414"/>
      <w:docPartObj>
        <w:docPartGallery w:val="Page Numbers (Top of Page)"/>
        <w:docPartUnique/>
      </w:docPartObj>
    </w:sdtPr>
    <w:sdtEndPr>
      <w:rPr>
        <w:noProof/>
      </w:rPr>
    </w:sdtEndPr>
    <w:sdtContent>
      <w:p w14:paraId="32493AAD" w14:textId="07BB8E9A" w:rsidR="00914B5B" w:rsidRDefault="00914B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4CB551" w14:textId="77777777" w:rsidR="00914B5B" w:rsidRDefault="00914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2C6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undquist">
    <w15:presenceInfo w15:providerId="Windows Live" w15:userId="93d8b136b6636b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D9"/>
    <w:rsid w:val="00223A95"/>
    <w:rsid w:val="00235FD9"/>
    <w:rsid w:val="00432DB4"/>
    <w:rsid w:val="004D3FE0"/>
    <w:rsid w:val="006213C8"/>
    <w:rsid w:val="0068617B"/>
    <w:rsid w:val="00914B5B"/>
    <w:rsid w:val="00AB106B"/>
    <w:rsid w:val="00AB7B8F"/>
    <w:rsid w:val="00C15110"/>
    <w:rsid w:val="00C27C54"/>
    <w:rsid w:val="00C364F7"/>
    <w:rsid w:val="00CB0A9D"/>
    <w:rsid w:val="00CF31FF"/>
    <w:rsid w:val="00D743BC"/>
    <w:rsid w:val="00EF57FA"/>
    <w:rsid w:val="00F35D27"/>
    <w:rsid w:val="00FC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14833"/>
  <w15:chartTrackingRefBased/>
  <w15:docId w15:val="{9D36F336-F5F6-4C91-8FBA-C9FE22CD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B0A9D"/>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CB0A9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CB0A9D"/>
    <w:rPr>
      <w:sz w:val="16"/>
      <w:szCs w:val="16"/>
    </w:rPr>
  </w:style>
  <w:style w:type="paragraph" w:styleId="BalloonText">
    <w:name w:val="Balloon Text"/>
    <w:basedOn w:val="Normal"/>
    <w:link w:val="BalloonTextChar"/>
    <w:uiPriority w:val="99"/>
    <w:semiHidden/>
    <w:unhideWhenUsed/>
    <w:rsid w:val="00CB0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A9D"/>
    <w:rPr>
      <w:rFonts w:ascii="Segoe UI" w:hAnsi="Segoe UI" w:cs="Segoe UI"/>
      <w:sz w:val="18"/>
      <w:szCs w:val="18"/>
    </w:rPr>
  </w:style>
  <w:style w:type="paragraph" w:styleId="Header">
    <w:name w:val="header"/>
    <w:basedOn w:val="Normal"/>
    <w:link w:val="HeaderChar"/>
    <w:uiPriority w:val="99"/>
    <w:unhideWhenUsed/>
    <w:rsid w:val="00914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5B"/>
  </w:style>
  <w:style w:type="paragraph" w:styleId="Footer">
    <w:name w:val="footer"/>
    <w:basedOn w:val="Normal"/>
    <w:link w:val="FooterChar"/>
    <w:uiPriority w:val="99"/>
    <w:unhideWhenUsed/>
    <w:rsid w:val="00914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5B"/>
  </w:style>
  <w:style w:type="paragraph" w:styleId="CommentSubject">
    <w:name w:val="annotation subject"/>
    <w:basedOn w:val="CommentText"/>
    <w:next w:val="CommentText"/>
    <w:link w:val="CommentSubjectChar"/>
    <w:uiPriority w:val="99"/>
    <w:semiHidden/>
    <w:unhideWhenUsed/>
    <w:rsid w:val="00FC487D"/>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FC487D"/>
    <w:rPr>
      <w:rFonts w:ascii="Arial" w:eastAsia="Arial" w:hAnsi="Arial" w:cs="Arial"/>
      <w:b/>
      <w:bCs/>
      <w:sz w:val="20"/>
      <w:szCs w:val="20"/>
      <w:lang w:val="en"/>
    </w:rPr>
  </w:style>
  <w:style w:type="paragraph" w:styleId="ListBullet">
    <w:name w:val="List Bullet"/>
    <w:basedOn w:val="Normal"/>
    <w:uiPriority w:val="99"/>
    <w:unhideWhenUsed/>
    <w:rsid w:val="00F35D2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5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amourao2</dc:creator>
  <cp:keywords/>
  <dc:description/>
  <cp:lastModifiedBy>Michael Lundquist</cp:lastModifiedBy>
  <cp:revision>8</cp:revision>
  <dcterms:created xsi:type="dcterms:W3CDTF">2019-05-23T15:16:00Z</dcterms:created>
  <dcterms:modified xsi:type="dcterms:W3CDTF">2019-05-23T16:22:00Z</dcterms:modified>
</cp:coreProperties>
</file>