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1BB1E" w14:textId="77777777" w:rsidR="00784EE9" w:rsidRDefault="00784EE9" w:rsidP="00784EE9">
      <w:pPr>
        <w:spacing w:line="276" w:lineRule="auto"/>
        <w:rPr>
          <w:rFonts w:ascii="Times New Roman" w:hAnsi="Times New Roman" w:cs="Times New Roman"/>
        </w:rPr>
      </w:pPr>
      <w:bookmarkStart w:id="0" w:name="OLE_LINK3"/>
      <w:bookmarkStart w:id="1" w:name="OLE_LINK4"/>
      <w:r w:rsidRPr="00907097">
        <w:rPr>
          <w:rFonts w:ascii="Times New Roman" w:hAnsi="Times New Roman" w:cs="Times New Roman"/>
        </w:rPr>
        <w:t>Lisa May</w:t>
      </w:r>
    </w:p>
    <w:p w14:paraId="6074609D" w14:textId="77777777" w:rsidR="00784EE9" w:rsidRDefault="00784EE9" w:rsidP="00784EE9">
      <w:pPr>
        <w:spacing w:line="276" w:lineRule="auto"/>
        <w:rPr>
          <w:rFonts w:ascii="Times New Roman" w:hAnsi="Times New Roman" w:cs="Times New Roman"/>
          <w:b/>
        </w:rPr>
      </w:pPr>
      <w:r>
        <w:rPr>
          <w:rFonts w:ascii="Times New Roman" w:hAnsi="Times New Roman" w:cs="Times New Roman"/>
        </w:rPr>
        <w:t>ENGH 302-AM6</w:t>
      </w:r>
      <w:r w:rsidRPr="00275526">
        <w:rPr>
          <w:rFonts w:ascii="Times New Roman" w:hAnsi="Times New Roman" w:cs="Times New Roman"/>
          <w:b/>
        </w:rPr>
        <w:t xml:space="preserve"> </w:t>
      </w:r>
    </w:p>
    <w:p w14:paraId="543D4DAF" w14:textId="479B4B8F" w:rsidR="00784EE9" w:rsidRPr="00A22C2C" w:rsidRDefault="00784EE9" w:rsidP="00A22C2C">
      <w:pPr>
        <w:tabs>
          <w:tab w:val="left" w:pos="2616"/>
        </w:tabs>
        <w:spacing w:line="276" w:lineRule="auto"/>
        <w:rPr>
          <w:rFonts w:ascii="Times New Roman" w:hAnsi="Times New Roman" w:cs="Times New Roman"/>
        </w:rPr>
      </w:pPr>
      <w:r>
        <w:rPr>
          <w:rFonts w:ascii="Times New Roman" w:hAnsi="Times New Roman" w:cs="Times New Roman"/>
        </w:rPr>
        <w:t>Prof.</w:t>
      </w:r>
      <w:r w:rsidRPr="00275526">
        <w:rPr>
          <w:rFonts w:ascii="Times New Roman" w:hAnsi="Times New Roman" w:cs="Times New Roman"/>
        </w:rPr>
        <w:t xml:space="preserve"> King</w:t>
      </w:r>
      <w:bookmarkEnd w:id="0"/>
      <w:bookmarkEnd w:id="1"/>
      <w:r w:rsidR="000A051C">
        <w:rPr>
          <w:rFonts w:ascii="Times New Roman" w:hAnsi="Times New Roman" w:cs="Times New Roman"/>
        </w:rPr>
        <w:tab/>
      </w:r>
    </w:p>
    <w:p w14:paraId="136FAA0F" w14:textId="63747767" w:rsidR="000A051C" w:rsidRDefault="000C17D8" w:rsidP="00A22C2C">
      <w:pPr>
        <w:spacing w:before="120" w:after="120"/>
        <w:ind w:firstLine="720"/>
        <w:jc w:val="center"/>
        <w:rPr>
          <w:rFonts w:ascii="Times New Roman" w:hAnsi="Times New Roman" w:cs="Times New Roman"/>
          <w:b/>
        </w:rPr>
      </w:pPr>
      <w:r>
        <w:rPr>
          <w:rFonts w:ascii="Times New Roman" w:hAnsi="Times New Roman" w:cs="Times New Roman"/>
          <w:b/>
        </w:rPr>
        <w:t>Water Policy in South Asia: Is There a Need for Change?</w:t>
      </w:r>
    </w:p>
    <w:p w14:paraId="3DDBBCF1" w14:textId="77777777" w:rsidR="000A051C" w:rsidRDefault="000A051C" w:rsidP="00A22C2C">
      <w:pPr>
        <w:spacing w:before="120" w:after="120"/>
        <w:ind w:firstLine="720"/>
        <w:jc w:val="both"/>
        <w:rPr>
          <w:rFonts w:ascii="Times New Roman" w:hAnsi="Times New Roman" w:cs="Times New Roman"/>
          <w:b/>
        </w:rPr>
      </w:pPr>
    </w:p>
    <w:p w14:paraId="4EDA1960" w14:textId="426A2868" w:rsidR="00784EE9" w:rsidRDefault="00754E99" w:rsidP="00754E99">
      <w:pPr>
        <w:spacing w:line="480" w:lineRule="auto"/>
        <w:ind w:firstLine="720"/>
        <w:jc w:val="both"/>
        <w:rPr>
          <w:rFonts w:ascii="Times New Roman" w:hAnsi="Times New Roman" w:cs="Times New Roman"/>
        </w:rPr>
      </w:pPr>
      <w:commentRangeStart w:id="2"/>
      <w:r w:rsidRPr="00754E99">
        <w:rPr>
          <w:rFonts w:ascii="Times New Roman" w:hAnsi="Times New Roman" w:cs="Times New Roman"/>
        </w:rPr>
        <w:t xml:space="preserve">In </w:t>
      </w:r>
      <w:r>
        <w:rPr>
          <w:rFonts w:ascii="Times New Roman" w:hAnsi="Times New Roman" w:cs="Times New Roman"/>
        </w:rPr>
        <w:t>“Water Policy, Climate Change and Adaptation in South Asia</w:t>
      </w:r>
      <w:r w:rsidR="00A9077C">
        <w:rPr>
          <w:rFonts w:ascii="Times New Roman" w:hAnsi="Times New Roman" w:cs="Times New Roman"/>
        </w:rPr>
        <w:t>,</w:t>
      </w:r>
      <w:r>
        <w:rPr>
          <w:rFonts w:ascii="Times New Roman" w:hAnsi="Times New Roman" w:cs="Times New Roman"/>
        </w:rPr>
        <w:t xml:space="preserve">” Marittika Basu and Rajib Shaw, researchers from the Graduate School of Global Environmental Studies at Kyoto University, Japan, </w:t>
      </w:r>
      <w:r w:rsidR="007B3E24">
        <w:rPr>
          <w:rFonts w:ascii="Times New Roman" w:hAnsi="Times New Roman" w:cs="Times New Roman"/>
        </w:rPr>
        <w:t>provide data on water availability in South Asia and assess the existing water policies of the region’s countries</w:t>
      </w:r>
      <w:commentRangeEnd w:id="2"/>
      <w:r w:rsidR="0009606C">
        <w:rPr>
          <w:rStyle w:val="CommentReference"/>
        </w:rPr>
        <w:commentReference w:id="2"/>
      </w:r>
      <w:r w:rsidR="007B3E24">
        <w:rPr>
          <w:rFonts w:ascii="Times New Roman" w:hAnsi="Times New Roman" w:cs="Times New Roman"/>
        </w:rPr>
        <w:t xml:space="preserve">. </w:t>
      </w:r>
      <w:commentRangeStart w:id="3"/>
      <w:r w:rsidR="007B3E24">
        <w:rPr>
          <w:rFonts w:ascii="Times New Roman" w:hAnsi="Times New Roman" w:cs="Times New Roman"/>
        </w:rPr>
        <w:t>The authors analyze water availability in</w:t>
      </w:r>
      <w:r w:rsidR="00A9077C">
        <w:rPr>
          <w:rFonts w:ascii="Times New Roman" w:hAnsi="Times New Roman" w:cs="Times New Roman"/>
        </w:rPr>
        <w:t xml:space="preserve"> each country of</w:t>
      </w:r>
      <w:r w:rsidR="007B3E24">
        <w:rPr>
          <w:rFonts w:ascii="Times New Roman" w:hAnsi="Times New Roman" w:cs="Times New Roman"/>
        </w:rPr>
        <w:t xml:space="preserve"> the region and conclude that </w:t>
      </w:r>
      <w:r w:rsidR="00F801A8">
        <w:rPr>
          <w:rFonts w:ascii="Times New Roman" w:hAnsi="Times New Roman" w:cs="Times New Roman"/>
        </w:rPr>
        <w:t xml:space="preserve">the </w:t>
      </w:r>
      <w:r w:rsidR="007B3E24">
        <w:rPr>
          <w:rFonts w:ascii="Times New Roman" w:hAnsi="Times New Roman" w:cs="Times New Roman"/>
        </w:rPr>
        <w:t>water crisis is severe</w:t>
      </w:r>
      <w:r w:rsidR="00A9077C">
        <w:rPr>
          <w:rFonts w:ascii="Times New Roman" w:hAnsi="Times New Roman" w:cs="Times New Roman"/>
        </w:rPr>
        <w:t xml:space="preserve"> and obvious</w:t>
      </w:r>
      <w:r w:rsidR="007B3E24">
        <w:rPr>
          <w:rFonts w:ascii="Times New Roman" w:hAnsi="Times New Roman" w:cs="Times New Roman"/>
        </w:rPr>
        <w:t xml:space="preserve"> in almost all the countries in South Asia. Basu and Shaw use </w:t>
      </w:r>
      <w:r w:rsidR="000C17D8">
        <w:rPr>
          <w:rFonts w:ascii="Times New Roman" w:hAnsi="Times New Roman" w:cs="Times New Roman"/>
        </w:rPr>
        <w:t xml:space="preserve">statistical research to examine water availability in South Asian countries, </w:t>
      </w:r>
      <w:r w:rsidR="007B3E24">
        <w:rPr>
          <w:rFonts w:ascii="Times New Roman" w:hAnsi="Times New Roman" w:cs="Times New Roman"/>
        </w:rPr>
        <w:t>theoretical analysis to draw a connection between water scarcity and climate change</w:t>
      </w:r>
      <w:r w:rsidR="000C17D8">
        <w:rPr>
          <w:rFonts w:ascii="Times New Roman" w:hAnsi="Times New Roman" w:cs="Times New Roman"/>
        </w:rPr>
        <w:t>,</w:t>
      </w:r>
      <w:r w:rsidR="00A9077C">
        <w:rPr>
          <w:rFonts w:ascii="Times New Roman" w:hAnsi="Times New Roman" w:cs="Times New Roman"/>
        </w:rPr>
        <w:t xml:space="preserve"> and content analysis of water policies to examine the</w:t>
      </w:r>
      <w:r w:rsidR="007B3E24">
        <w:rPr>
          <w:rFonts w:ascii="Times New Roman" w:hAnsi="Times New Roman" w:cs="Times New Roman"/>
        </w:rPr>
        <w:t xml:space="preserve"> framework in South Asia. </w:t>
      </w:r>
      <w:r w:rsidR="00A9077C">
        <w:rPr>
          <w:rFonts w:ascii="Times New Roman" w:hAnsi="Times New Roman" w:cs="Times New Roman"/>
        </w:rPr>
        <w:t>The authors conclude that the existing water policies do not fulfill the ne</w:t>
      </w:r>
      <w:r w:rsidR="00BD3A8A">
        <w:rPr>
          <w:rFonts w:ascii="Times New Roman" w:hAnsi="Times New Roman" w:cs="Times New Roman"/>
        </w:rPr>
        <w:t xml:space="preserve">eds of the region’s population and offer some modifications to current water policies in the region. </w:t>
      </w:r>
      <w:commentRangeEnd w:id="3"/>
      <w:r w:rsidR="0009606C">
        <w:rPr>
          <w:rStyle w:val="CommentReference"/>
        </w:rPr>
        <w:commentReference w:id="3"/>
      </w:r>
    </w:p>
    <w:p w14:paraId="74CE6B2A" w14:textId="5E9C6EF6" w:rsidR="00F801A8" w:rsidRDefault="005D4D02" w:rsidP="0038445E">
      <w:pPr>
        <w:spacing w:line="480" w:lineRule="auto"/>
        <w:ind w:firstLine="720"/>
        <w:jc w:val="both"/>
        <w:rPr>
          <w:rFonts w:ascii="Times New Roman" w:hAnsi="Times New Roman" w:cs="Times New Roman"/>
        </w:rPr>
      </w:pPr>
      <w:commentRangeStart w:id="4"/>
      <w:r>
        <w:rPr>
          <w:rFonts w:ascii="Times New Roman" w:hAnsi="Times New Roman" w:cs="Times New Roman"/>
        </w:rPr>
        <w:t>Basu and Shaw</w:t>
      </w:r>
      <w:r w:rsidR="00F801A8">
        <w:rPr>
          <w:rFonts w:ascii="Times New Roman" w:hAnsi="Times New Roman" w:cs="Times New Roman"/>
        </w:rPr>
        <w:t xml:space="preserve"> begin their research by introducing the issue.</w:t>
      </w:r>
      <w:r w:rsidR="0038445E">
        <w:rPr>
          <w:rFonts w:ascii="Times New Roman" w:hAnsi="Times New Roman" w:cs="Times New Roman"/>
        </w:rPr>
        <w:t xml:space="preserve"> According to various studies, about</w:t>
      </w:r>
      <w:r w:rsidR="0038445E" w:rsidRPr="0038445E">
        <w:rPr>
          <w:rFonts w:ascii="Times New Roman" w:hAnsi="Times New Roman" w:cs="Times New Roman"/>
        </w:rPr>
        <w:t xml:space="preserve"> </w:t>
      </w:r>
      <w:r w:rsidR="0038445E">
        <w:rPr>
          <w:rFonts w:ascii="Times New Roman" w:hAnsi="Times New Roman" w:cs="Times New Roman"/>
        </w:rPr>
        <w:t>“</w:t>
      </w:r>
      <w:r w:rsidR="0038445E" w:rsidRPr="0038445E">
        <w:rPr>
          <w:rFonts w:ascii="Times New Roman" w:hAnsi="Times New Roman" w:cs="Times New Roman"/>
        </w:rPr>
        <w:t>two-thirds of the</w:t>
      </w:r>
      <w:r w:rsidR="0038445E">
        <w:rPr>
          <w:rFonts w:ascii="Times New Roman" w:hAnsi="Times New Roman" w:cs="Times New Roman"/>
        </w:rPr>
        <w:t xml:space="preserve"> world population will encounter</w:t>
      </w:r>
      <w:r w:rsidR="0038445E" w:rsidRPr="0038445E">
        <w:rPr>
          <w:rFonts w:ascii="Times New Roman" w:hAnsi="Times New Roman" w:cs="Times New Roman"/>
        </w:rPr>
        <w:t xml:space="preserve"> severe water s</w:t>
      </w:r>
      <w:r w:rsidR="0038445E">
        <w:rPr>
          <w:rFonts w:ascii="Times New Roman" w:hAnsi="Times New Roman" w:cs="Times New Roman"/>
        </w:rPr>
        <w:t>carcity over the coming decades” (</w:t>
      </w:r>
      <w:r w:rsidR="004B699D">
        <w:rPr>
          <w:rFonts w:ascii="Times New Roman" w:hAnsi="Times New Roman" w:cs="Times New Roman"/>
        </w:rPr>
        <w:t>Basu &amp; Shaw, 2013, p. 175).</w:t>
      </w:r>
      <w:commentRangeEnd w:id="4"/>
      <w:r w:rsidR="00F90622">
        <w:rPr>
          <w:rStyle w:val="CommentReference"/>
        </w:rPr>
        <w:commentReference w:id="4"/>
      </w:r>
      <w:r w:rsidR="0038445E">
        <w:rPr>
          <w:rFonts w:ascii="Times New Roman" w:hAnsi="Times New Roman" w:cs="Times New Roman"/>
        </w:rPr>
        <w:t xml:space="preserve"> </w:t>
      </w:r>
      <w:r w:rsidR="004B699D">
        <w:rPr>
          <w:rFonts w:ascii="Times New Roman" w:hAnsi="Times New Roman" w:cs="Times New Roman"/>
        </w:rPr>
        <w:t xml:space="preserve"> The authors</w:t>
      </w:r>
      <w:r w:rsidR="00F801A8">
        <w:rPr>
          <w:rFonts w:ascii="Times New Roman" w:hAnsi="Times New Roman" w:cs="Times New Roman"/>
        </w:rPr>
        <w:t xml:space="preserve"> argue that today many parts of the earth face water scarcity. </w:t>
      </w:r>
      <w:r>
        <w:rPr>
          <w:rFonts w:ascii="Times New Roman" w:hAnsi="Times New Roman" w:cs="Times New Roman"/>
        </w:rPr>
        <w:t xml:space="preserve">They </w:t>
      </w:r>
      <w:r w:rsidR="0038445E">
        <w:rPr>
          <w:rFonts w:ascii="Times New Roman" w:hAnsi="Times New Roman" w:cs="Times New Roman"/>
        </w:rPr>
        <w:t>connect lack of safe drinking water to food insecurity, inadequate sanitation, various health issues, and</w:t>
      </w:r>
      <w:r>
        <w:rPr>
          <w:rFonts w:ascii="Times New Roman" w:hAnsi="Times New Roman" w:cs="Times New Roman"/>
        </w:rPr>
        <w:t xml:space="preserve"> environmental degradation. The researchers</w:t>
      </w:r>
      <w:r w:rsidR="0038445E">
        <w:rPr>
          <w:rFonts w:ascii="Times New Roman" w:hAnsi="Times New Roman" w:cs="Times New Roman"/>
        </w:rPr>
        <w:t xml:space="preserve"> also state that water scarcity in different regions can potentially become a reason of violent conflicts. </w:t>
      </w:r>
    </w:p>
    <w:p w14:paraId="1C68AB0B" w14:textId="13D2D736" w:rsidR="00AE20F5" w:rsidRDefault="00AE20F5" w:rsidP="003A1744">
      <w:pPr>
        <w:spacing w:line="480" w:lineRule="auto"/>
        <w:ind w:firstLine="720"/>
        <w:jc w:val="both"/>
        <w:rPr>
          <w:rFonts w:ascii="Times New Roman" w:hAnsi="Times New Roman" w:cs="Times New Roman"/>
        </w:rPr>
      </w:pPr>
      <w:r>
        <w:rPr>
          <w:rFonts w:ascii="Times New Roman" w:hAnsi="Times New Roman" w:cs="Times New Roman"/>
        </w:rPr>
        <w:t>The authors proceed to introduce</w:t>
      </w:r>
      <w:r w:rsidR="00D4478C">
        <w:rPr>
          <w:rFonts w:ascii="Times New Roman" w:hAnsi="Times New Roman" w:cs="Times New Roman"/>
        </w:rPr>
        <w:t xml:space="preserve"> the situation in different</w:t>
      </w:r>
      <w:r>
        <w:rPr>
          <w:rFonts w:ascii="Times New Roman" w:hAnsi="Times New Roman" w:cs="Times New Roman"/>
        </w:rPr>
        <w:t xml:space="preserve"> South Asian countries. The region comprises </w:t>
      </w:r>
      <w:r w:rsidRPr="00AE20F5">
        <w:rPr>
          <w:rFonts w:ascii="Times New Roman" w:hAnsi="Times New Roman" w:cs="Times New Roman"/>
        </w:rPr>
        <w:t>Bangladesh, Bhutan, India, Maldives</w:t>
      </w:r>
      <w:r>
        <w:rPr>
          <w:rFonts w:ascii="Times New Roman" w:hAnsi="Times New Roman" w:cs="Times New Roman"/>
        </w:rPr>
        <w:t xml:space="preserve">, Nepal, Pakistan, Sri Lanka, and Afghanistan. Basu and Shaw outline water scarcity in South Asia, stating that the region has the lowest level of water resources per capita. </w:t>
      </w:r>
      <w:r w:rsidR="000A051C">
        <w:rPr>
          <w:rFonts w:ascii="Times New Roman" w:hAnsi="Times New Roman" w:cs="Times New Roman"/>
        </w:rPr>
        <w:t xml:space="preserve">The researchers provide some statistics regarding </w:t>
      </w:r>
      <w:r w:rsidR="000A051C" w:rsidRPr="000A051C">
        <w:rPr>
          <w:rFonts w:ascii="Times New Roman" w:hAnsi="Times New Roman" w:cs="Times New Roman"/>
        </w:rPr>
        <w:t xml:space="preserve">South </w:t>
      </w:r>
      <w:r w:rsidR="000A051C" w:rsidRPr="000A051C">
        <w:rPr>
          <w:rFonts w:ascii="Times New Roman" w:hAnsi="Times New Roman" w:cs="Times New Roman"/>
        </w:rPr>
        <w:lastRenderedPageBreak/>
        <w:t xml:space="preserve">Asia’s annual renewable water resources, </w:t>
      </w:r>
      <w:r w:rsidR="00D4478C">
        <w:rPr>
          <w:rFonts w:ascii="Times New Roman" w:hAnsi="Times New Roman" w:cs="Times New Roman"/>
        </w:rPr>
        <w:t xml:space="preserve">water </w:t>
      </w:r>
      <w:r w:rsidR="000A051C" w:rsidRPr="000A051C">
        <w:rPr>
          <w:rFonts w:ascii="Times New Roman" w:hAnsi="Times New Roman" w:cs="Times New Roman"/>
        </w:rPr>
        <w:t>withdrawal</w:t>
      </w:r>
      <w:r w:rsidR="000A051C">
        <w:rPr>
          <w:rFonts w:ascii="Times New Roman" w:hAnsi="Times New Roman" w:cs="Times New Roman"/>
        </w:rPr>
        <w:t>,</w:t>
      </w:r>
      <w:r w:rsidR="000A051C" w:rsidRPr="000A051C">
        <w:rPr>
          <w:rFonts w:ascii="Times New Roman" w:hAnsi="Times New Roman" w:cs="Times New Roman"/>
        </w:rPr>
        <w:t xml:space="preserve"> and sectoral uses. </w:t>
      </w:r>
      <w:r w:rsidR="000C17D8">
        <w:rPr>
          <w:rFonts w:ascii="Times New Roman" w:hAnsi="Times New Roman" w:cs="Times New Roman"/>
        </w:rPr>
        <w:t>According to</w:t>
      </w:r>
      <w:ins w:id="5" w:author="Michael Lundquist" w:date="2019-06-04T12:04:00Z">
        <w:r w:rsidR="00F90622">
          <w:rPr>
            <w:rFonts w:ascii="Times New Roman" w:hAnsi="Times New Roman" w:cs="Times New Roman"/>
          </w:rPr>
          <w:t xml:space="preserve"> the</w:t>
        </w:r>
      </w:ins>
      <w:r w:rsidR="000C17D8">
        <w:rPr>
          <w:rFonts w:ascii="Times New Roman" w:hAnsi="Times New Roman" w:cs="Times New Roman"/>
        </w:rPr>
        <w:t xml:space="preserve"> data, </w:t>
      </w:r>
      <w:r w:rsidR="000C17D8" w:rsidRPr="000C17D8">
        <w:rPr>
          <w:rFonts w:ascii="Times New Roman" w:hAnsi="Times New Roman" w:cs="Times New Roman"/>
        </w:rPr>
        <w:t>India has the highest amount of total r</w:t>
      </w:r>
      <w:r w:rsidR="000C17D8">
        <w:rPr>
          <w:rFonts w:ascii="Times New Roman" w:hAnsi="Times New Roman" w:cs="Times New Roman"/>
        </w:rPr>
        <w:t>enewable water resources in the</w:t>
      </w:r>
      <w:r w:rsidR="000C17D8" w:rsidRPr="000C17D8">
        <w:rPr>
          <w:rFonts w:ascii="Times New Roman" w:hAnsi="Times New Roman" w:cs="Times New Roman"/>
        </w:rPr>
        <w:t xml:space="preserve"> region (1911 km</w:t>
      </w:r>
      <w:r w:rsidR="000C17D8">
        <w:rPr>
          <w:rFonts w:ascii="Times New Roman" w:hAnsi="Times New Roman" w:cs="Times New Roman"/>
          <w:vertAlign w:val="superscript"/>
        </w:rPr>
        <w:t>3</w:t>
      </w:r>
      <w:r w:rsidR="000C17D8">
        <w:rPr>
          <w:rFonts w:ascii="Times New Roman" w:hAnsi="Times New Roman" w:cs="Times New Roman"/>
        </w:rPr>
        <w:t xml:space="preserve">/year). </w:t>
      </w:r>
      <w:r w:rsidR="000C17D8" w:rsidRPr="000C17D8">
        <w:rPr>
          <w:rFonts w:ascii="Times New Roman" w:hAnsi="Times New Roman" w:cs="Times New Roman"/>
        </w:rPr>
        <w:t>Pakistan has the highest per capita per year withdrawal of total water resources (1057</w:t>
      </w:r>
      <w:r w:rsidR="00482FE4">
        <w:rPr>
          <w:rFonts w:ascii="Times New Roman" w:hAnsi="Times New Roman" w:cs="Times New Roman"/>
        </w:rPr>
        <w:t xml:space="preserve"> </w:t>
      </w:r>
      <w:r w:rsidR="000C17D8" w:rsidRPr="000C17D8">
        <w:rPr>
          <w:rFonts w:ascii="Times New Roman" w:hAnsi="Times New Roman" w:cs="Times New Roman"/>
        </w:rPr>
        <w:t>m</w:t>
      </w:r>
      <w:r w:rsidR="000C17D8">
        <w:rPr>
          <w:rFonts w:ascii="Times New Roman" w:hAnsi="Times New Roman" w:cs="Times New Roman"/>
          <w:vertAlign w:val="superscript"/>
        </w:rPr>
        <w:t>3</w:t>
      </w:r>
      <w:r w:rsidR="000C17D8" w:rsidRPr="000C17D8">
        <w:rPr>
          <w:rFonts w:ascii="Times New Roman" w:hAnsi="Times New Roman" w:cs="Times New Roman"/>
        </w:rPr>
        <w:t>)</w:t>
      </w:r>
      <w:r w:rsidR="00482FE4">
        <w:rPr>
          <w:rFonts w:ascii="Times New Roman" w:hAnsi="Times New Roman" w:cs="Times New Roman"/>
        </w:rPr>
        <w:t xml:space="preserve"> closely</w:t>
      </w:r>
      <w:r w:rsidR="000C17D8" w:rsidRPr="000C17D8">
        <w:rPr>
          <w:rFonts w:ascii="Times New Roman" w:hAnsi="Times New Roman" w:cs="Times New Roman"/>
        </w:rPr>
        <w:t xml:space="preserve"> followed by Afghanistan</w:t>
      </w:r>
      <w:r w:rsidR="00D4478C">
        <w:rPr>
          <w:rFonts w:ascii="Times New Roman" w:hAnsi="Times New Roman" w:cs="Times New Roman"/>
        </w:rPr>
        <w:t xml:space="preserve"> </w:t>
      </w:r>
      <w:r w:rsidR="00482FE4">
        <w:rPr>
          <w:rFonts w:ascii="Times New Roman" w:hAnsi="Times New Roman" w:cs="Times New Roman"/>
        </w:rPr>
        <w:t>(1055 m</w:t>
      </w:r>
      <w:r w:rsidR="00482FE4">
        <w:rPr>
          <w:rFonts w:ascii="Times New Roman" w:hAnsi="Times New Roman" w:cs="Times New Roman"/>
          <w:vertAlign w:val="superscript"/>
        </w:rPr>
        <w:t>3</w:t>
      </w:r>
      <w:r w:rsidR="00482FE4">
        <w:rPr>
          <w:rFonts w:ascii="Times New Roman" w:hAnsi="Times New Roman" w:cs="Times New Roman"/>
        </w:rPr>
        <w:t xml:space="preserve">) </w:t>
      </w:r>
      <w:r w:rsidR="000C17D8">
        <w:rPr>
          <w:rFonts w:ascii="Times New Roman" w:hAnsi="Times New Roman" w:cs="Times New Roman"/>
        </w:rPr>
        <w:t>(Basu &amp; Shaw, 2013, p. 176)</w:t>
      </w:r>
      <w:r w:rsidR="000C17D8" w:rsidRPr="000C17D8">
        <w:rPr>
          <w:rFonts w:ascii="Times New Roman" w:hAnsi="Times New Roman" w:cs="Times New Roman"/>
        </w:rPr>
        <w:t xml:space="preserve">. </w:t>
      </w:r>
      <w:r w:rsidR="004405E1">
        <w:rPr>
          <w:rFonts w:ascii="Times New Roman" w:hAnsi="Times New Roman" w:cs="Times New Roman"/>
        </w:rPr>
        <w:t xml:space="preserve">After analyzing each country’s water availability, the authors conclude that rapid population growth, </w:t>
      </w:r>
      <w:r w:rsidR="003A1744">
        <w:rPr>
          <w:rFonts w:ascii="Times New Roman" w:hAnsi="Times New Roman" w:cs="Times New Roman"/>
        </w:rPr>
        <w:t>high</w:t>
      </w:r>
      <w:r w:rsidR="003A1744" w:rsidRPr="003A1744">
        <w:rPr>
          <w:rFonts w:ascii="Times New Roman" w:hAnsi="Times New Roman" w:cs="Times New Roman"/>
        </w:rPr>
        <w:t xml:space="preserve"> number of poorly design</w:t>
      </w:r>
      <w:r w:rsidR="003A1744">
        <w:rPr>
          <w:rFonts w:ascii="Times New Roman" w:hAnsi="Times New Roman" w:cs="Times New Roman"/>
        </w:rPr>
        <w:t xml:space="preserve">ed and badly located structures, pollution by </w:t>
      </w:r>
      <w:commentRangeStart w:id="6"/>
      <w:r w:rsidR="003A1744">
        <w:rPr>
          <w:rFonts w:ascii="Times New Roman" w:hAnsi="Times New Roman" w:cs="Times New Roman"/>
        </w:rPr>
        <w:t>industrial run-off</w:t>
      </w:r>
      <w:r w:rsidR="00AA3144">
        <w:rPr>
          <w:rFonts w:ascii="Times New Roman" w:hAnsi="Times New Roman" w:cs="Times New Roman"/>
        </w:rPr>
        <w:t>s</w:t>
      </w:r>
      <w:commentRangeEnd w:id="6"/>
      <w:r w:rsidR="00F90622">
        <w:rPr>
          <w:rStyle w:val="CommentReference"/>
        </w:rPr>
        <w:commentReference w:id="6"/>
      </w:r>
      <w:r w:rsidR="003A1744">
        <w:rPr>
          <w:rFonts w:ascii="Times New Roman" w:hAnsi="Times New Roman" w:cs="Times New Roman"/>
        </w:rPr>
        <w:t xml:space="preserve">, </w:t>
      </w:r>
      <w:r w:rsidR="0085713C">
        <w:rPr>
          <w:rFonts w:ascii="Times New Roman" w:hAnsi="Times New Roman" w:cs="Times New Roman"/>
        </w:rPr>
        <w:t xml:space="preserve">rapid urbanization, as well as floods and droughts contribute to water scarcity in the region. </w:t>
      </w:r>
    </w:p>
    <w:p w14:paraId="79BEB914" w14:textId="42DD5ED1" w:rsidR="00B47439" w:rsidRDefault="0085713C" w:rsidP="00A22C2C">
      <w:pPr>
        <w:spacing w:line="480" w:lineRule="auto"/>
        <w:ind w:firstLine="720"/>
        <w:jc w:val="both"/>
        <w:rPr>
          <w:rFonts w:ascii="Times New Roman" w:hAnsi="Times New Roman" w:cs="Times New Roman"/>
        </w:rPr>
      </w:pPr>
      <w:r>
        <w:rPr>
          <w:rFonts w:ascii="Times New Roman" w:hAnsi="Times New Roman" w:cs="Times New Roman"/>
        </w:rPr>
        <w:t>Next, Basu and Shaw specifically focus on climate change as a factor that aggravates water scarcity in South Asia.</w:t>
      </w:r>
      <w:r w:rsidR="00085E17">
        <w:rPr>
          <w:rFonts w:ascii="Times New Roman" w:hAnsi="Times New Roman" w:cs="Times New Roman"/>
        </w:rPr>
        <w:t xml:space="preserve"> According to the authors,</w:t>
      </w:r>
      <w:r>
        <w:rPr>
          <w:rFonts w:ascii="Times New Roman" w:hAnsi="Times New Roman" w:cs="Times New Roman"/>
        </w:rPr>
        <w:t xml:space="preserve"> </w:t>
      </w:r>
      <w:r w:rsidR="00085E17" w:rsidRPr="00085E17">
        <w:rPr>
          <w:rFonts w:ascii="Times New Roman" w:hAnsi="Times New Roman" w:cs="Times New Roman"/>
        </w:rPr>
        <w:t xml:space="preserve">South Asia is the most disaster-prone region in the world. This region is highly exposed to extreme climate events and the effect will be </w:t>
      </w:r>
      <w:r w:rsidR="00085E17">
        <w:rPr>
          <w:rFonts w:ascii="Times New Roman" w:hAnsi="Times New Roman" w:cs="Times New Roman"/>
        </w:rPr>
        <w:t>enormous</w:t>
      </w:r>
      <w:r w:rsidR="00085E17" w:rsidRPr="00085E17">
        <w:rPr>
          <w:rFonts w:ascii="Times New Roman" w:hAnsi="Times New Roman" w:cs="Times New Roman"/>
        </w:rPr>
        <w:t xml:space="preserve"> as popu</w:t>
      </w:r>
      <w:r w:rsidR="00085E17">
        <w:rPr>
          <w:rFonts w:ascii="Times New Roman" w:hAnsi="Times New Roman" w:cs="Times New Roman"/>
        </w:rPr>
        <w:t xml:space="preserve">lation increases in South Asia. </w:t>
      </w:r>
      <w:r w:rsidR="00440295">
        <w:rPr>
          <w:rFonts w:ascii="Times New Roman" w:hAnsi="Times New Roman" w:cs="Times New Roman"/>
        </w:rPr>
        <w:t>The researchers assert that c</w:t>
      </w:r>
      <w:r w:rsidR="00440295" w:rsidRPr="00440295">
        <w:rPr>
          <w:rFonts w:ascii="Times New Roman" w:hAnsi="Times New Roman" w:cs="Times New Roman"/>
        </w:rPr>
        <w:t xml:space="preserve">limate change </w:t>
      </w:r>
      <w:r w:rsidR="00440295">
        <w:rPr>
          <w:rFonts w:ascii="Times New Roman" w:hAnsi="Times New Roman" w:cs="Times New Roman"/>
        </w:rPr>
        <w:t>not only affect</w:t>
      </w:r>
      <w:r w:rsidR="0071412A">
        <w:rPr>
          <w:rFonts w:ascii="Times New Roman" w:hAnsi="Times New Roman" w:cs="Times New Roman"/>
        </w:rPr>
        <w:t xml:space="preserve">s </w:t>
      </w:r>
      <w:r w:rsidR="00440295">
        <w:rPr>
          <w:rFonts w:ascii="Times New Roman" w:hAnsi="Times New Roman" w:cs="Times New Roman"/>
        </w:rPr>
        <w:t>sur</w:t>
      </w:r>
      <w:r w:rsidR="00440295" w:rsidRPr="00440295">
        <w:rPr>
          <w:rFonts w:ascii="Times New Roman" w:hAnsi="Times New Roman" w:cs="Times New Roman"/>
        </w:rPr>
        <w:t>face water flow</w:t>
      </w:r>
      <w:r w:rsidR="00440295">
        <w:rPr>
          <w:rFonts w:ascii="Times New Roman" w:hAnsi="Times New Roman" w:cs="Times New Roman"/>
        </w:rPr>
        <w:t>; it</w:t>
      </w:r>
      <w:r w:rsidR="00440295" w:rsidRPr="00440295">
        <w:rPr>
          <w:rFonts w:ascii="Times New Roman" w:hAnsi="Times New Roman" w:cs="Times New Roman"/>
        </w:rPr>
        <w:t xml:space="preserve"> also affects </w:t>
      </w:r>
      <w:r w:rsidR="0071412A">
        <w:rPr>
          <w:rFonts w:ascii="Times New Roman" w:hAnsi="Times New Roman" w:cs="Times New Roman"/>
        </w:rPr>
        <w:t xml:space="preserve">the </w:t>
      </w:r>
      <w:r w:rsidR="00440295" w:rsidRPr="00440295">
        <w:rPr>
          <w:rFonts w:ascii="Times New Roman" w:hAnsi="Times New Roman" w:cs="Times New Roman"/>
        </w:rPr>
        <w:t xml:space="preserve">depths of groundwater tables </w:t>
      </w:r>
      <w:r w:rsidR="00440295">
        <w:rPr>
          <w:rFonts w:ascii="Times New Roman" w:hAnsi="Times New Roman" w:cs="Times New Roman"/>
        </w:rPr>
        <w:t xml:space="preserve">and </w:t>
      </w:r>
      <w:r w:rsidR="00440295" w:rsidRPr="00440295">
        <w:rPr>
          <w:rFonts w:ascii="Times New Roman" w:hAnsi="Times New Roman" w:cs="Times New Roman"/>
        </w:rPr>
        <w:t>groundwater recharge rates</w:t>
      </w:r>
      <w:r w:rsidR="00440295">
        <w:rPr>
          <w:rFonts w:ascii="Times New Roman" w:hAnsi="Times New Roman" w:cs="Times New Roman"/>
        </w:rPr>
        <w:t xml:space="preserve"> (Basu &amp; Shaw, 2013, p 180)</w:t>
      </w:r>
      <w:r w:rsidR="00440295" w:rsidRPr="00440295">
        <w:rPr>
          <w:rFonts w:ascii="Times New Roman" w:hAnsi="Times New Roman" w:cs="Times New Roman"/>
        </w:rPr>
        <w:t xml:space="preserve">. </w:t>
      </w:r>
      <w:r w:rsidR="00B47439" w:rsidRPr="00B47439">
        <w:rPr>
          <w:rFonts w:ascii="Times New Roman" w:hAnsi="Times New Roman" w:cs="Times New Roman"/>
        </w:rPr>
        <w:t>A</w:t>
      </w:r>
      <w:r w:rsidR="00B47439">
        <w:rPr>
          <w:rFonts w:ascii="Times New Roman" w:hAnsi="Times New Roman" w:cs="Times New Roman"/>
        </w:rPr>
        <w:t>ccording to various studies, extreme weather events, such as heat wave</w:t>
      </w:r>
      <w:r w:rsidR="0071412A">
        <w:rPr>
          <w:rFonts w:ascii="Times New Roman" w:hAnsi="Times New Roman" w:cs="Times New Roman"/>
        </w:rPr>
        <w:t>s</w:t>
      </w:r>
      <w:r w:rsidR="00B47439">
        <w:rPr>
          <w:rFonts w:ascii="Times New Roman" w:hAnsi="Times New Roman" w:cs="Times New Roman"/>
        </w:rPr>
        <w:t xml:space="preserve"> and intense flooding, are being forecast in South Asia due to climate change. </w:t>
      </w:r>
      <w:r w:rsidR="00B47439" w:rsidRPr="00B47439">
        <w:rPr>
          <w:rFonts w:ascii="Times New Roman" w:hAnsi="Times New Roman" w:cs="Times New Roman"/>
        </w:rPr>
        <w:t xml:space="preserve">Water supply in </w:t>
      </w:r>
      <w:r w:rsidR="00B47439">
        <w:rPr>
          <w:rFonts w:ascii="Times New Roman" w:hAnsi="Times New Roman" w:cs="Times New Roman"/>
        </w:rPr>
        <w:t>the region</w:t>
      </w:r>
      <w:r w:rsidR="00B47439" w:rsidRPr="00B47439">
        <w:rPr>
          <w:rFonts w:ascii="Times New Roman" w:hAnsi="Times New Roman" w:cs="Times New Roman"/>
        </w:rPr>
        <w:t xml:space="preserve"> is</w:t>
      </w:r>
      <w:r w:rsidR="00B47439">
        <w:rPr>
          <w:rFonts w:ascii="Times New Roman" w:hAnsi="Times New Roman" w:cs="Times New Roman"/>
        </w:rPr>
        <w:t xml:space="preserve"> also</w:t>
      </w:r>
      <w:r w:rsidR="00B47439" w:rsidRPr="00B47439">
        <w:rPr>
          <w:rFonts w:ascii="Times New Roman" w:hAnsi="Times New Roman" w:cs="Times New Roman"/>
        </w:rPr>
        <w:t xml:space="preserve"> vulnerable to the melting of glaciers, since the perennial rivers in India, Nepal, Bangladesh</w:t>
      </w:r>
      <w:r w:rsidR="00E47622">
        <w:rPr>
          <w:rFonts w:ascii="Times New Roman" w:hAnsi="Times New Roman" w:cs="Times New Roman"/>
        </w:rPr>
        <w:t>,</w:t>
      </w:r>
      <w:r w:rsidR="00B47439" w:rsidRPr="00B47439">
        <w:rPr>
          <w:rFonts w:ascii="Times New Roman" w:hAnsi="Times New Roman" w:cs="Times New Roman"/>
        </w:rPr>
        <w:t xml:space="preserve"> and Pakistan depend on them for their supply. </w:t>
      </w:r>
      <w:r w:rsidR="00B47439">
        <w:rPr>
          <w:rFonts w:ascii="Times New Roman" w:hAnsi="Times New Roman" w:cs="Times New Roman"/>
        </w:rPr>
        <w:t>As melting take</w:t>
      </w:r>
      <w:r w:rsidR="0081220A">
        <w:rPr>
          <w:rFonts w:ascii="Times New Roman" w:hAnsi="Times New Roman" w:cs="Times New Roman"/>
        </w:rPr>
        <w:t xml:space="preserve">s place, the flow will increase. </w:t>
      </w:r>
      <w:r w:rsidR="0081220A" w:rsidRPr="0081220A">
        <w:rPr>
          <w:rFonts w:ascii="Times New Roman" w:hAnsi="Times New Roman" w:cs="Times New Roman"/>
        </w:rPr>
        <w:t>As the glaciers get depleted, the flow into</w:t>
      </w:r>
      <w:r w:rsidR="0081220A">
        <w:rPr>
          <w:rFonts w:ascii="Times New Roman" w:hAnsi="Times New Roman" w:cs="Times New Roman"/>
        </w:rPr>
        <w:t xml:space="preserve"> rivers will decline significantly</w:t>
      </w:r>
      <w:r w:rsidR="0081220A" w:rsidRPr="0081220A">
        <w:rPr>
          <w:rFonts w:ascii="Times New Roman" w:hAnsi="Times New Roman" w:cs="Times New Roman"/>
        </w:rPr>
        <w:t xml:space="preserve">. </w:t>
      </w:r>
      <w:r w:rsidR="0081220A">
        <w:rPr>
          <w:rFonts w:ascii="Times New Roman" w:hAnsi="Times New Roman" w:cs="Times New Roman"/>
        </w:rPr>
        <w:t xml:space="preserve">Thus, there will be less water available in the rivers. </w:t>
      </w:r>
      <w:r w:rsidR="00960D30">
        <w:rPr>
          <w:rFonts w:ascii="Times New Roman" w:hAnsi="Times New Roman" w:cs="Times New Roman"/>
        </w:rPr>
        <w:t xml:space="preserve">The authors state that while </w:t>
      </w:r>
      <w:r w:rsidR="00960D30" w:rsidRPr="00960D30">
        <w:rPr>
          <w:rFonts w:ascii="Times New Roman" w:hAnsi="Times New Roman" w:cs="Times New Roman"/>
        </w:rPr>
        <w:t xml:space="preserve">the </w:t>
      </w:r>
      <w:r w:rsidR="00960D30">
        <w:rPr>
          <w:rFonts w:ascii="Times New Roman" w:hAnsi="Times New Roman" w:cs="Times New Roman"/>
        </w:rPr>
        <w:t xml:space="preserve">frequency of more intense rainfall has increased in South Asia, </w:t>
      </w:r>
      <w:r w:rsidR="00960D30" w:rsidRPr="00960D30">
        <w:rPr>
          <w:rFonts w:ascii="Times New Roman" w:hAnsi="Times New Roman" w:cs="Times New Roman"/>
        </w:rPr>
        <w:t xml:space="preserve">the numbers of rainy days and total annual amount of precipitation have decreased </w:t>
      </w:r>
      <w:r w:rsidR="00960D30">
        <w:rPr>
          <w:rFonts w:ascii="Times New Roman" w:hAnsi="Times New Roman" w:cs="Times New Roman"/>
        </w:rPr>
        <w:t xml:space="preserve">drastically. </w:t>
      </w:r>
      <w:r w:rsidR="00085E17">
        <w:rPr>
          <w:rFonts w:ascii="Times New Roman" w:hAnsi="Times New Roman" w:cs="Times New Roman"/>
        </w:rPr>
        <w:t>Also, monsoon dynamics, essential</w:t>
      </w:r>
      <w:r w:rsidR="00085E17" w:rsidRPr="00085E17">
        <w:rPr>
          <w:rFonts w:ascii="Times New Roman" w:hAnsi="Times New Roman" w:cs="Times New Roman"/>
        </w:rPr>
        <w:t xml:space="preserve"> for river systems</w:t>
      </w:r>
      <w:r w:rsidR="00085E17">
        <w:rPr>
          <w:rFonts w:ascii="Times New Roman" w:hAnsi="Times New Roman" w:cs="Times New Roman"/>
        </w:rPr>
        <w:t xml:space="preserve"> in the region</w:t>
      </w:r>
      <w:r w:rsidR="00085E17" w:rsidRPr="00085E17">
        <w:rPr>
          <w:rFonts w:ascii="Times New Roman" w:hAnsi="Times New Roman" w:cs="Times New Roman"/>
        </w:rPr>
        <w:t xml:space="preserve">, are expected to be widely influenced by climate change. </w:t>
      </w:r>
      <w:r w:rsidR="00085E17">
        <w:rPr>
          <w:rFonts w:ascii="Times New Roman" w:hAnsi="Times New Roman" w:cs="Times New Roman"/>
        </w:rPr>
        <w:t>According to the researchers, t</w:t>
      </w:r>
      <w:r w:rsidR="00085E17" w:rsidRPr="00085E17">
        <w:rPr>
          <w:rFonts w:ascii="Times New Roman" w:hAnsi="Times New Roman" w:cs="Times New Roman"/>
        </w:rPr>
        <w:t xml:space="preserve">he </w:t>
      </w:r>
      <w:r w:rsidR="00085E17">
        <w:rPr>
          <w:rFonts w:ascii="Times New Roman" w:hAnsi="Times New Roman" w:cs="Times New Roman"/>
        </w:rPr>
        <w:t>summer monsoon season is critical</w:t>
      </w:r>
      <w:r w:rsidR="00085E17" w:rsidRPr="00085E17">
        <w:rPr>
          <w:rFonts w:ascii="Times New Roman" w:hAnsi="Times New Roman" w:cs="Times New Roman"/>
        </w:rPr>
        <w:t xml:space="preserve"> to the agriculture, economics</w:t>
      </w:r>
      <w:r w:rsidR="00085E17">
        <w:rPr>
          <w:rFonts w:ascii="Times New Roman" w:hAnsi="Times New Roman" w:cs="Times New Roman"/>
        </w:rPr>
        <w:t>,</w:t>
      </w:r>
      <w:r w:rsidR="00085E17" w:rsidRPr="00085E17">
        <w:rPr>
          <w:rFonts w:ascii="Times New Roman" w:hAnsi="Times New Roman" w:cs="Times New Roman"/>
        </w:rPr>
        <w:t xml:space="preserve"> water supply, ecosystems</w:t>
      </w:r>
      <w:r w:rsidR="00085E17">
        <w:rPr>
          <w:rFonts w:ascii="Times New Roman" w:hAnsi="Times New Roman" w:cs="Times New Roman"/>
        </w:rPr>
        <w:t>,</w:t>
      </w:r>
      <w:r w:rsidR="00085E17" w:rsidRPr="00085E17">
        <w:rPr>
          <w:rFonts w:ascii="Times New Roman" w:hAnsi="Times New Roman" w:cs="Times New Roman"/>
        </w:rPr>
        <w:t xml:space="preserve"> and human hea</w:t>
      </w:r>
      <w:r w:rsidR="00085E17">
        <w:rPr>
          <w:rFonts w:ascii="Times New Roman" w:hAnsi="Times New Roman" w:cs="Times New Roman"/>
        </w:rPr>
        <w:t xml:space="preserve">lth of Bangladesh, India, Nepal, </w:t>
      </w:r>
      <w:r w:rsidR="00085E17" w:rsidRPr="00085E17">
        <w:rPr>
          <w:rFonts w:ascii="Times New Roman" w:hAnsi="Times New Roman" w:cs="Times New Roman"/>
        </w:rPr>
        <w:t>and Pakistan</w:t>
      </w:r>
      <w:r w:rsidR="00085E17">
        <w:rPr>
          <w:rFonts w:ascii="Times New Roman" w:hAnsi="Times New Roman" w:cs="Times New Roman"/>
        </w:rPr>
        <w:t xml:space="preserve"> (Basu &amp; Shaw, 2013, p. 181)</w:t>
      </w:r>
      <w:r w:rsidR="00085E17" w:rsidRPr="00085E17">
        <w:rPr>
          <w:rFonts w:ascii="Times New Roman" w:hAnsi="Times New Roman" w:cs="Times New Roman"/>
        </w:rPr>
        <w:t xml:space="preserve">. An </w:t>
      </w:r>
      <w:r w:rsidR="00085E17" w:rsidRPr="00085E17">
        <w:rPr>
          <w:rFonts w:ascii="Times New Roman" w:hAnsi="Times New Roman" w:cs="Times New Roman"/>
        </w:rPr>
        <w:lastRenderedPageBreak/>
        <w:t>eastern shift in monsoon circulation was predict</w:t>
      </w:r>
      <w:r w:rsidR="00085E17">
        <w:rPr>
          <w:rFonts w:ascii="Times New Roman" w:hAnsi="Times New Roman" w:cs="Times New Roman"/>
        </w:rPr>
        <w:t>ed because of changing cli</w:t>
      </w:r>
      <w:r w:rsidR="00085E17" w:rsidRPr="00085E17">
        <w:rPr>
          <w:rFonts w:ascii="Times New Roman" w:hAnsi="Times New Roman" w:cs="Times New Roman"/>
        </w:rPr>
        <w:t>mate. This shift results in more rainfall over the Indian Ocean and Bangladesh and reduced rainfall over</w:t>
      </w:r>
      <w:r w:rsidR="00085E17">
        <w:rPr>
          <w:rFonts w:ascii="Times New Roman" w:hAnsi="Times New Roman" w:cs="Times New Roman"/>
        </w:rPr>
        <w:t xml:space="preserve"> India, Nepal</w:t>
      </w:r>
      <w:r w:rsidR="00E47622">
        <w:rPr>
          <w:rFonts w:ascii="Times New Roman" w:hAnsi="Times New Roman" w:cs="Times New Roman"/>
        </w:rPr>
        <w:t>,</w:t>
      </w:r>
      <w:r w:rsidR="00085E17">
        <w:rPr>
          <w:rFonts w:ascii="Times New Roman" w:hAnsi="Times New Roman" w:cs="Times New Roman"/>
        </w:rPr>
        <w:t xml:space="preserve"> and Pakistan. The</w:t>
      </w:r>
      <w:r w:rsidR="00085E17" w:rsidRPr="00085E17">
        <w:rPr>
          <w:rFonts w:ascii="Times New Roman" w:hAnsi="Times New Roman" w:cs="Times New Roman"/>
        </w:rPr>
        <w:t xml:space="preserve"> </w:t>
      </w:r>
      <w:r w:rsidR="00085E17">
        <w:rPr>
          <w:rFonts w:ascii="Times New Roman" w:hAnsi="Times New Roman" w:cs="Times New Roman"/>
        </w:rPr>
        <w:t>estimated reduction in rainfall would result in</w:t>
      </w:r>
      <w:r w:rsidR="00085E17" w:rsidRPr="00085E17">
        <w:rPr>
          <w:rFonts w:ascii="Times New Roman" w:hAnsi="Times New Roman" w:cs="Times New Roman"/>
        </w:rPr>
        <w:t xml:space="preserve"> less water storage and grea</w:t>
      </w:r>
      <w:r w:rsidR="00085E17">
        <w:rPr>
          <w:rFonts w:ascii="Times New Roman" w:hAnsi="Times New Roman" w:cs="Times New Roman"/>
        </w:rPr>
        <w:t>ter water stress during the</w:t>
      </w:r>
      <w:r w:rsidR="00085E17" w:rsidRPr="00085E17">
        <w:rPr>
          <w:rFonts w:ascii="Times New Roman" w:hAnsi="Times New Roman" w:cs="Times New Roman"/>
        </w:rPr>
        <w:t xml:space="preserve"> monsoon period. </w:t>
      </w:r>
      <w:r w:rsidR="001C63EF" w:rsidRPr="001C63EF">
        <w:rPr>
          <w:rFonts w:ascii="Times New Roman" w:hAnsi="Times New Roman" w:cs="Times New Roman"/>
        </w:rPr>
        <w:t xml:space="preserve">The drought conditions </w:t>
      </w:r>
      <w:r w:rsidR="001C63EF">
        <w:rPr>
          <w:rFonts w:ascii="Times New Roman" w:hAnsi="Times New Roman" w:cs="Times New Roman"/>
        </w:rPr>
        <w:t xml:space="preserve">caused by climate change </w:t>
      </w:r>
      <w:r w:rsidR="00E47622">
        <w:rPr>
          <w:rFonts w:ascii="Times New Roman" w:hAnsi="Times New Roman" w:cs="Times New Roman"/>
        </w:rPr>
        <w:t>are expected to worsen and decrease</w:t>
      </w:r>
      <w:r w:rsidR="001C63EF" w:rsidRPr="001C63EF">
        <w:rPr>
          <w:rFonts w:ascii="Times New Roman" w:hAnsi="Times New Roman" w:cs="Times New Roman"/>
        </w:rPr>
        <w:t xml:space="preserve"> water availability in regions that are already </w:t>
      </w:r>
      <w:r w:rsidR="001C63EF">
        <w:rPr>
          <w:rFonts w:ascii="Times New Roman" w:hAnsi="Times New Roman" w:cs="Times New Roman"/>
        </w:rPr>
        <w:t xml:space="preserve">experiencing water stress. </w:t>
      </w:r>
      <w:r w:rsidR="00A22C2C">
        <w:rPr>
          <w:rFonts w:ascii="Times New Roman" w:hAnsi="Times New Roman" w:cs="Times New Roman"/>
        </w:rPr>
        <w:t xml:space="preserve">Basu and Shaw argue that </w:t>
      </w:r>
      <w:commentRangeStart w:id="7"/>
      <w:commentRangeStart w:id="8"/>
      <w:r w:rsidR="00A22C2C">
        <w:rPr>
          <w:rFonts w:ascii="Times New Roman" w:hAnsi="Times New Roman" w:cs="Times New Roman"/>
        </w:rPr>
        <w:t>“</w:t>
      </w:r>
      <w:r w:rsidR="00A22C2C" w:rsidRPr="00A22C2C">
        <w:rPr>
          <w:rFonts w:ascii="Times New Roman" w:hAnsi="Times New Roman" w:cs="Times New Roman"/>
        </w:rPr>
        <w:t>water resource managers should aim to reduce climate change vulnerability and uncertainty by including robust adaptive strategies in the decision-making process</w:t>
      </w:r>
      <w:r w:rsidR="00A22C2C">
        <w:rPr>
          <w:rFonts w:ascii="Times New Roman" w:hAnsi="Times New Roman" w:cs="Times New Roman"/>
        </w:rPr>
        <w:t>” (p. 181)</w:t>
      </w:r>
      <w:commentRangeEnd w:id="7"/>
      <w:r w:rsidR="00625F36">
        <w:rPr>
          <w:rStyle w:val="CommentReference"/>
        </w:rPr>
        <w:commentReference w:id="7"/>
      </w:r>
      <w:commentRangeEnd w:id="8"/>
      <w:r w:rsidR="00625F36">
        <w:rPr>
          <w:rStyle w:val="CommentReference"/>
        </w:rPr>
        <w:commentReference w:id="8"/>
      </w:r>
      <w:r w:rsidR="00A22C2C" w:rsidRPr="00A22C2C">
        <w:rPr>
          <w:rFonts w:ascii="Times New Roman" w:hAnsi="Times New Roman" w:cs="Times New Roman"/>
        </w:rPr>
        <w:t xml:space="preserve">. </w:t>
      </w:r>
      <w:r w:rsidR="001C63EF" w:rsidRPr="001C63EF">
        <w:rPr>
          <w:rFonts w:ascii="Times New Roman" w:hAnsi="Times New Roman" w:cs="Times New Roman"/>
        </w:rPr>
        <w:t xml:space="preserve"> </w:t>
      </w:r>
    </w:p>
    <w:p w14:paraId="19130695" w14:textId="5035C098" w:rsidR="009A455B" w:rsidRDefault="008A6ECB" w:rsidP="000C2253">
      <w:pPr>
        <w:spacing w:line="480" w:lineRule="auto"/>
        <w:ind w:firstLine="720"/>
        <w:jc w:val="both"/>
        <w:rPr>
          <w:rFonts w:ascii="Times New Roman" w:hAnsi="Times New Roman" w:cs="Times New Roman"/>
        </w:rPr>
      </w:pPr>
      <w:r>
        <w:rPr>
          <w:rFonts w:ascii="Times New Roman" w:hAnsi="Times New Roman" w:cs="Times New Roman"/>
        </w:rPr>
        <w:t>The authors move on to analyze</w:t>
      </w:r>
      <w:r w:rsidR="0071412A">
        <w:rPr>
          <w:rFonts w:ascii="Times New Roman" w:hAnsi="Times New Roman" w:cs="Times New Roman"/>
        </w:rPr>
        <w:t xml:space="preserve"> the</w:t>
      </w:r>
      <w:r w:rsidR="00A22C2C">
        <w:rPr>
          <w:rFonts w:ascii="Times New Roman" w:hAnsi="Times New Roman" w:cs="Times New Roman"/>
        </w:rPr>
        <w:t xml:space="preserve"> water policy framework in South Asia</w:t>
      </w:r>
      <w:r w:rsidR="009A4BD5">
        <w:rPr>
          <w:rFonts w:ascii="Times New Roman" w:hAnsi="Times New Roman" w:cs="Times New Roman"/>
        </w:rPr>
        <w:t xml:space="preserve"> and</w:t>
      </w:r>
      <w:r>
        <w:rPr>
          <w:rFonts w:ascii="Times New Roman" w:hAnsi="Times New Roman" w:cs="Times New Roman"/>
        </w:rPr>
        <w:t xml:space="preserve"> discuss</w:t>
      </w:r>
      <w:r w:rsidR="009A4BD5">
        <w:rPr>
          <w:rFonts w:ascii="Times New Roman" w:hAnsi="Times New Roman" w:cs="Times New Roman"/>
        </w:rPr>
        <w:t xml:space="preserve"> its shortcomings</w:t>
      </w:r>
      <w:r w:rsidR="00A22C2C">
        <w:rPr>
          <w:rFonts w:ascii="Times New Roman" w:hAnsi="Times New Roman" w:cs="Times New Roman"/>
        </w:rPr>
        <w:t xml:space="preserve">. </w:t>
      </w:r>
      <w:r w:rsidR="009A455B">
        <w:rPr>
          <w:rFonts w:ascii="Times New Roman" w:hAnsi="Times New Roman" w:cs="Times New Roman"/>
        </w:rPr>
        <w:t xml:space="preserve">They assert that in order for the implementation and enforcement of water policy to be effective, </w:t>
      </w:r>
      <w:r w:rsidR="0068256D">
        <w:rPr>
          <w:rFonts w:ascii="Times New Roman" w:hAnsi="Times New Roman" w:cs="Times New Roman"/>
        </w:rPr>
        <w:t xml:space="preserve">an adequate </w:t>
      </w:r>
      <w:r w:rsidR="009A455B" w:rsidRPr="009A455B">
        <w:rPr>
          <w:rFonts w:ascii="Times New Roman" w:hAnsi="Times New Roman" w:cs="Times New Roman"/>
        </w:rPr>
        <w:t>institutional and governance framework which is transparent, legitimate</w:t>
      </w:r>
      <w:r w:rsidR="009A455B">
        <w:rPr>
          <w:rFonts w:ascii="Times New Roman" w:hAnsi="Times New Roman" w:cs="Times New Roman"/>
        </w:rPr>
        <w:t>,</w:t>
      </w:r>
      <w:r w:rsidR="009A455B" w:rsidRPr="009A455B">
        <w:rPr>
          <w:rFonts w:ascii="Times New Roman" w:hAnsi="Times New Roman" w:cs="Times New Roman"/>
        </w:rPr>
        <w:t xml:space="preserve"> and participatory</w:t>
      </w:r>
      <w:r w:rsidR="0068256D">
        <w:rPr>
          <w:rFonts w:ascii="Times New Roman" w:hAnsi="Times New Roman" w:cs="Times New Roman"/>
        </w:rPr>
        <w:t xml:space="preserve"> has to be created</w:t>
      </w:r>
      <w:r w:rsidR="009A455B" w:rsidRPr="009A455B">
        <w:rPr>
          <w:rFonts w:ascii="Times New Roman" w:hAnsi="Times New Roman" w:cs="Times New Roman"/>
        </w:rPr>
        <w:t xml:space="preserve">. </w:t>
      </w:r>
      <w:r w:rsidR="009A4BD5">
        <w:rPr>
          <w:rFonts w:ascii="Times New Roman" w:hAnsi="Times New Roman" w:cs="Times New Roman"/>
        </w:rPr>
        <w:t xml:space="preserve">While </w:t>
      </w:r>
      <w:r w:rsidR="009A4BD5" w:rsidRPr="009A4BD5">
        <w:rPr>
          <w:rFonts w:ascii="Times New Roman" w:hAnsi="Times New Roman" w:cs="Times New Roman"/>
        </w:rPr>
        <w:t>sectoral uses of water, institutional arrangements, information system</w:t>
      </w:r>
      <w:r w:rsidR="009A4BD5">
        <w:rPr>
          <w:rFonts w:ascii="Times New Roman" w:hAnsi="Times New Roman" w:cs="Times New Roman"/>
        </w:rPr>
        <w:t>s,</w:t>
      </w:r>
      <w:r w:rsidR="009A4BD5" w:rsidRPr="009A4BD5">
        <w:rPr>
          <w:rFonts w:ascii="Times New Roman" w:hAnsi="Times New Roman" w:cs="Times New Roman"/>
        </w:rPr>
        <w:t xml:space="preserve"> and groundwater management are common in South Asian water</w:t>
      </w:r>
      <w:r w:rsidR="009A4BD5">
        <w:rPr>
          <w:rFonts w:ascii="Times New Roman" w:hAnsi="Times New Roman" w:cs="Times New Roman"/>
        </w:rPr>
        <w:t xml:space="preserve"> policies, </w:t>
      </w:r>
      <w:r w:rsidR="009A4BD5" w:rsidRPr="009A4BD5">
        <w:rPr>
          <w:rFonts w:ascii="Times New Roman" w:hAnsi="Times New Roman" w:cs="Times New Roman"/>
        </w:rPr>
        <w:t xml:space="preserve">effective methods for implementation in practice are </w:t>
      </w:r>
      <w:r w:rsidR="009A4BD5">
        <w:rPr>
          <w:rFonts w:ascii="Times New Roman" w:hAnsi="Times New Roman" w:cs="Times New Roman"/>
        </w:rPr>
        <w:t>lacking in most of the policies. According to the researchers,</w:t>
      </w:r>
      <w:r w:rsidR="000C2253">
        <w:rPr>
          <w:rFonts w:ascii="Times New Roman" w:hAnsi="Times New Roman" w:cs="Times New Roman"/>
        </w:rPr>
        <w:t xml:space="preserve"> people in rural and urban</w:t>
      </w:r>
      <w:r w:rsidR="009A4BD5">
        <w:rPr>
          <w:rFonts w:ascii="Times New Roman" w:hAnsi="Times New Roman" w:cs="Times New Roman"/>
        </w:rPr>
        <w:t xml:space="preserve"> c</w:t>
      </w:r>
      <w:r w:rsidR="009A4BD5" w:rsidRPr="009A4BD5">
        <w:rPr>
          <w:rFonts w:ascii="Times New Roman" w:hAnsi="Times New Roman" w:cs="Times New Roman"/>
        </w:rPr>
        <w:t>ommunities are rarely involved in resource planning and management. Women</w:t>
      </w:r>
      <w:r w:rsidR="0071412A">
        <w:rPr>
          <w:rFonts w:ascii="Times New Roman" w:hAnsi="Times New Roman" w:cs="Times New Roman"/>
        </w:rPr>
        <w:t>,</w:t>
      </w:r>
      <w:r w:rsidR="009A4BD5" w:rsidRPr="009A4BD5">
        <w:rPr>
          <w:rFonts w:ascii="Times New Roman" w:hAnsi="Times New Roman" w:cs="Times New Roman"/>
        </w:rPr>
        <w:t xml:space="preserve"> who are often cen</w:t>
      </w:r>
      <w:r w:rsidR="009A4BD5">
        <w:rPr>
          <w:rFonts w:ascii="Times New Roman" w:hAnsi="Times New Roman" w:cs="Times New Roman"/>
        </w:rPr>
        <w:t xml:space="preserve">tral to finding and managing </w:t>
      </w:r>
      <w:commentRangeStart w:id="9"/>
      <w:r w:rsidR="009A4BD5">
        <w:rPr>
          <w:rFonts w:ascii="Times New Roman" w:hAnsi="Times New Roman" w:cs="Times New Roman"/>
        </w:rPr>
        <w:t>potable water</w:t>
      </w:r>
      <w:commentRangeEnd w:id="9"/>
      <w:r w:rsidR="00625F36">
        <w:rPr>
          <w:rStyle w:val="CommentReference"/>
        </w:rPr>
        <w:commentReference w:id="9"/>
      </w:r>
      <w:r w:rsidR="0071412A">
        <w:rPr>
          <w:rFonts w:ascii="Times New Roman" w:hAnsi="Times New Roman" w:cs="Times New Roman"/>
        </w:rPr>
        <w:t>,</w:t>
      </w:r>
      <w:r w:rsidR="009A4BD5">
        <w:rPr>
          <w:rFonts w:ascii="Times New Roman" w:hAnsi="Times New Roman" w:cs="Times New Roman"/>
        </w:rPr>
        <w:t xml:space="preserve"> </w:t>
      </w:r>
      <w:r w:rsidR="009A4BD5" w:rsidRPr="009A4BD5">
        <w:rPr>
          <w:rFonts w:ascii="Times New Roman" w:hAnsi="Times New Roman" w:cs="Times New Roman"/>
        </w:rPr>
        <w:t xml:space="preserve">are </w:t>
      </w:r>
      <w:r w:rsidR="009A4BD5">
        <w:rPr>
          <w:rFonts w:ascii="Times New Roman" w:hAnsi="Times New Roman" w:cs="Times New Roman"/>
        </w:rPr>
        <w:t>hardly</w:t>
      </w:r>
      <w:r w:rsidR="009A4BD5" w:rsidRPr="009A4BD5">
        <w:rPr>
          <w:rFonts w:ascii="Times New Roman" w:hAnsi="Times New Roman" w:cs="Times New Roman"/>
        </w:rPr>
        <w:t xml:space="preserve"> consulted. </w:t>
      </w:r>
      <w:r w:rsidR="000C2253">
        <w:rPr>
          <w:rFonts w:ascii="Times New Roman" w:hAnsi="Times New Roman" w:cs="Times New Roman"/>
        </w:rPr>
        <w:t xml:space="preserve">In South Asia, there is still a lack of institutional capacity </w:t>
      </w:r>
      <w:r w:rsidR="000C2253" w:rsidRPr="000C2253">
        <w:rPr>
          <w:rFonts w:ascii="Times New Roman" w:hAnsi="Times New Roman" w:cs="Times New Roman"/>
        </w:rPr>
        <w:t>to deliver services and manage water resources efficiently</w:t>
      </w:r>
      <w:r w:rsidR="00A565B7">
        <w:rPr>
          <w:rFonts w:ascii="Times New Roman" w:hAnsi="Times New Roman" w:cs="Times New Roman"/>
        </w:rPr>
        <w:t xml:space="preserve">. Many issues, such as climate change, rainwater harvesting, and wastewater treatment, remain at a theoretical level. </w:t>
      </w:r>
    </w:p>
    <w:p w14:paraId="528F3910" w14:textId="113C8005" w:rsidR="0085713C" w:rsidRDefault="00A565B7" w:rsidP="005F7057">
      <w:pPr>
        <w:spacing w:line="480" w:lineRule="auto"/>
        <w:ind w:firstLine="720"/>
        <w:jc w:val="both"/>
        <w:rPr>
          <w:rFonts w:ascii="Times New Roman" w:hAnsi="Times New Roman" w:cs="Times New Roman"/>
        </w:rPr>
      </w:pPr>
      <w:r>
        <w:rPr>
          <w:rFonts w:ascii="Times New Roman" w:hAnsi="Times New Roman" w:cs="Times New Roman"/>
        </w:rPr>
        <w:t>The authors insist that</w:t>
      </w:r>
      <w:r w:rsidRPr="00A565B7">
        <w:rPr>
          <w:rFonts w:ascii="Times New Roman" w:hAnsi="Times New Roman" w:cs="Times New Roman"/>
        </w:rPr>
        <w:t xml:space="preserve"> </w:t>
      </w:r>
      <w:r>
        <w:rPr>
          <w:rFonts w:ascii="Times New Roman" w:hAnsi="Times New Roman" w:cs="Times New Roman"/>
        </w:rPr>
        <w:t>“</w:t>
      </w:r>
      <w:r w:rsidRPr="00A565B7">
        <w:rPr>
          <w:rFonts w:ascii="Times New Roman" w:hAnsi="Times New Roman" w:cs="Times New Roman"/>
        </w:rPr>
        <w:t>national policies and law for water need to be specifically developed in each country; and modified to improve institutional capacities and information manageme</w:t>
      </w:r>
      <w:r>
        <w:rPr>
          <w:rFonts w:ascii="Times New Roman" w:hAnsi="Times New Roman" w:cs="Times New Roman"/>
        </w:rPr>
        <w:t xml:space="preserve">nt” (Basu &amp; Shaw, 2013, p. 187). </w:t>
      </w:r>
      <w:r w:rsidRPr="00A565B7">
        <w:rPr>
          <w:rFonts w:ascii="Times New Roman" w:hAnsi="Times New Roman" w:cs="Times New Roman"/>
        </w:rPr>
        <w:t>Private sector</w:t>
      </w:r>
      <w:r>
        <w:rPr>
          <w:rFonts w:ascii="Times New Roman" w:hAnsi="Times New Roman" w:cs="Times New Roman"/>
        </w:rPr>
        <w:t xml:space="preserve"> involvement</w:t>
      </w:r>
      <w:r w:rsidRPr="00A565B7">
        <w:rPr>
          <w:rFonts w:ascii="Times New Roman" w:hAnsi="Times New Roman" w:cs="Times New Roman"/>
        </w:rPr>
        <w:t xml:space="preserve"> </w:t>
      </w:r>
      <w:r>
        <w:rPr>
          <w:rFonts w:ascii="Times New Roman" w:hAnsi="Times New Roman" w:cs="Times New Roman"/>
        </w:rPr>
        <w:t>as well as</w:t>
      </w:r>
      <w:r w:rsidRPr="00A565B7">
        <w:rPr>
          <w:rFonts w:ascii="Times New Roman" w:hAnsi="Times New Roman" w:cs="Times New Roman"/>
        </w:rPr>
        <w:t xml:space="preserve"> partnerships</w:t>
      </w:r>
      <w:r>
        <w:rPr>
          <w:rFonts w:ascii="Times New Roman" w:hAnsi="Times New Roman" w:cs="Times New Roman"/>
        </w:rPr>
        <w:t xml:space="preserve"> between private and public sectors</w:t>
      </w:r>
      <w:r w:rsidRPr="00A565B7">
        <w:rPr>
          <w:rFonts w:ascii="Times New Roman" w:hAnsi="Times New Roman" w:cs="Times New Roman"/>
        </w:rPr>
        <w:t xml:space="preserve"> should be emphasized to obtain equitable access to water. </w:t>
      </w:r>
      <w:r w:rsidRPr="00A565B7">
        <w:rPr>
          <w:rFonts w:ascii="Times New Roman" w:hAnsi="Times New Roman" w:cs="Times New Roman"/>
        </w:rPr>
        <w:lastRenderedPageBreak/>
        <w:t xml:space="preserve">Moreover, to make the policy effective </w:t>
      </w:r>
      <w:r>
        <w:rPr>
          <w:rFonts w:ascii="Times New Roman" w:hAnsi="Times New Roman" w:cs="Times New Roman"/>
        </w:rPr>
        <w:t>in a long run</w:t>
      </w:r>
      <w:r w:rsidRPr="00A565B7">
        <w:rPr>
          <w:rFonts w:ascii="Times New Roman" w:hAnsi="Times New Roman" w:cs="Times New Roman"/>
        </w:rPr>
        <w:t xml:space="preserve">, there needs to be a </w:t>
      </w:r>
      <w:r>
        <w:rPr>
          <w:rFonts w:ascii="Times New Roman" w:hAnsi="Times New Roman" w:cs="Times New Roman"/>
        </w:rPr>
        <w:t>valid</w:t>
      </w:r>
      <w:r w:rsidRPr="00A565B7">
        <w:rPr>
          <w:rFonts w:ascii="Times New Roman" w:hAnsi="Times New Roman" w:cs="Times New Roman"/>
        </w:rPr>
        <w:t xml:space="preserve"> monitoring system, evaluation</w:t>
      </w:r>
      <w:r>
        <w:rPr>
          <w:rFonts w:ascii="Times New Roman" w:hAnsi="Times New Roman" w:cs="Times New Roman"/>
        </w:rPr>
        <w:t xml:space="preserve"> and estimation</w:t>
      </w:r>
      <w:r w:rsidRPr="00A565B7">
        <w:rPr>
          <w:rFonts w:ascii="Times New Roman" w:hAnsi="Times New Roman" w:cs="Times New Roman"/>
        </w:rPr>
        <w:t xml:space="preserve">, research and learning at all levels, </w:t>
      </w:r>
      <w:r>
        <w:rPr>
          <w:rFonts w:ascii="Times New Roman" w:hAnsi="Times New Roman" w:cs="Times New Roman"/>
        </w:rPr>
        <w:t>especially</w:t>
      </w:r>
      <w:r w:rsidRPr="00A565B7">
        <w:rPr>
          <w:rFonts w:ascii="Times New Roman" w:hAnsi="Times New Roman" w:cs="Times New Roman"/>
        </w:rPr>
        <w:t xml:space="preserve"> in public sector institutions. </w:t>
      </w:r>
    </w:p>
    <w:p w14:paraId="5C6401A5" w14:textId="53FABD02" w:rsidR="007D0233" w:rsidRDefault="00CD4BCD" w:rsidP="007D0233">
      <w:pPr>
        <w:spacing w:line="480" w:lineRule="auto"/>
        <w:ind w:firstLine="720"/>
        <w:jc w:val="both"/>
        <w:rPr>
          <w:rFonts w:ascii="Times New Roman" w:hAnsi="Times New Roman" w:cs="Times New Roman"/>
        </w:rPr>
      </w:pPr>
      <w:r>
        <w:rPr>
          <w:rFonts w:ascii="Times New Roman" w:hAnsi="Times New Roman" w:cs="Times New Roman"/>
        </w:rPr>
        <w:t xml:space="preserve">In the last section of the article, Basu and Shaw argue that methods of adaptation to climate change have to become central in national water policies of the countries in South Asia. </w:t>
      </w:r>
      <w:r w:rsidR="00753834">
        <w:rPr>
          <w:rFonts w:ascii="Times New Roman" w:hAnsi="Times New Roman" w:cs="Times New Roman"/>
        </w:rPr>
        <w:t>According to the authors, “</w:t>
      </w:r>
      <w:r w:rsidR="00753834" w:rsidRPr="00753834">
        <w:rPr>
          <w:rFonts w:ascii="Times New Roman" w:hAnsi="Times New Roman" w:cs="Times New Roman"/>
        </w:rPr>
        <w:t>setting up local natural resource management bodies, choosing alternative livelihoods and migration in extreme cases</w:t>
      </w:r>
      <w:r w:rsidR="00753834">
        <w:rPr>
          <w:rFonts w:ascii="Times New Roman" w:hAnsi="Times New Roman" w:cs="Times New Roman"/>
        </w:rPr>
        <w:t xml:space="preserve">” are some of possible adaptation measures (Basu &amp; Shaw, 2013, p. 187). </w:t>
      </w:r>
      <w:r w:rsidR="00AF2500">
        <w:rPr>
          <w:rFonts w:ascii="Times New Roman" w:hAnsi="Times New Roman" w:cs="Times New Roman"/>
        </w:rPr>
        <w:t>The researchers state that current</w:t>
      </w:r>
      <w:r w:rsidR="00AF2500" w:rsidRPr="00AF2500">
        <w:rPr>
          <w:rFonts w:ascii="Times New Roman" w:hAnsi="Times New Roman" w:cs="Times New Roman"/>
        </w:rPr>
        <w:t xml:space="preserve"> adaptive practices</w:t>
      </w:r>
      <w:r w:rsidR="00AF2500">
        <w:rPr>
          <w:rFonts w:ascii="Times New Roman" w:hAnsi="Times New Roman" w:cs="Times New Roman"/>
        </w:rPr>
        <w:t xml:space="preserve"> adopted by the poor</w:t>
      </w:r>
      <w:r w:rsidR="000C4AA5">
        <w:rPr>
          <w:rFonts w:ascii="Times New Roman" w:hAnsi="Times New Roman" w:cs="Times New Roman"/>
        </w:rPr>
        <w:t xml:space="preserve"> in the region</w:t>
      </w:r>
      <w:r w:rsidR="00AF2500">
        <w:rPr>
          <w:rFonts w:ascii="Times New Roman" w:hAnsi="Times New Roman" w:cs="Times New Roman"/>
        </w:rPr>
        <w:t>, such as labo</w:t>
      </w:r>
      <w:r w:rsidR="00AF2500" w:rsidRPr="00AF2500">
        <w:rPr>
          <w:rFonts w:ascii="Times New Roman" w:hAnsi="Times New Roman" w:cs="Times New Roman"/>
        </w:rPr>
        <w:t xml:space="preserve">r migration, </w:t>
      </w:r>
      <w:r w:rsidR="000C4AA5">
        <w:rPr>
          <w:rFonts w:ascii="Times New Roman" w:hAnsi="Times New Roman" w:cs="Times New Roman"/>
        </w:rPr>
        <w:t>child labor</w:t>
      </w:r>
      <w:r w:rsidR="00AF2500">
        <w:rPr>
          <w:rFonts w:ascii="Times New Roman" w:hAnsi="Times New Roman" w:cs="Times New Roman"/>
        </w:rPr>
        <w:t>,</w:t>
      </w:r>
      <w:r w:rsidR="00AF2500" w:rsidRPr="00AF2500">
        <w:rPr>
          <w:rFonts w:ascii="Times New Roman" w:hAnsi="Times New Roman" w:cs="Times New Roman"/>
        </w:rPr>
        <w:t xml:space="preserve"> and </w:t>
      </w:r>
      <w:r w:rsidR="00AF2500">
        <w:rPr>
          <w:rFonts w:ascii="Times New Roman" w:hAnsi="Times New Roman" w:cs="Times New Roman"/>
        </w:rPr>
        <w:t>increasing reliance on loans, are making people</w:t>
      </w:r>
      <w:r w:rsidR="00AF2500" w:rsidRPr="00AF2500">
        <w:rPr>
          <w:rFonts w:ascii="Times New Roman" w:hAnsi="Times New Roman" w:cs="Times New Roman"/>
        </w:rPr>
        <w:t xml:space="preserve"> </w:t>
      </w:r>
      <w:r w:rsidR="00AF2500">
        <w:rPr>
          <w:rFonts w:ascii="Times New Roman" w:hAnsi="Times New Roman" w:cs="Times New Roman"/>
        </w:rPr>
        <w:t xml:space="preserve">even </w:t>
      </w:r>
      <w:r w:rsidR="00AF2500" w:rsidRPr="00AF2500">
        <w:rPr>
          <w:rFonts w:ascii="Times New Roman" w:hAnsi="Times New Roman" w:cs="Times New Roman"/>
        </w:rPr>
        <w:t xml:space="preserve">more vulnerable. </w:t>
      </w:r>
      <w:r w:rsidR="00F73AD1">
        <w:rPr>
          <w:rFonts w:ascii="Times New Roman" w:hAnsi="Times New Roman" w:cs="Times New Roman"/>
        </w:rPr>
        <w:t>Therefore, there is a need to educate people about the issues and develop a better climate change adaptation strategy. Also, researchers agree that s</w:t>
      </w:r>
      <w:r w:rsidR="00F73AD1" w:rsidRPr="00F73AD1">
        <w:rPr>
          <w:rFonts w:ascii="Times New Roman" w:hAnsi="Times New Roman" w:cs="Times New Roman"/>
        </w:rPr>
        <w:t>takeholder involvement i</w:t>
      </w:r>
      <w:r w:rsidR="00F73AD1">
        <w:rPr>
          <w:rFonts w:ascii="Times New Roman" w:hAnsi="Times New Roman" w:cs="Times New Roman"/>
        </w:rPr>
        <w:t>s crucial to adaptation: “water-</w:t>
      </w:r>
      <w:r w:rsidR="00F73AD1" w:rsidRPr="00F73AD1">
        <w:rPr>
          <w:rFonts w:ascii="Times New Roman" w:hAnsi="Times New Roman" w:cs="Times New Roman"/>
        </w:rPr>
        <w:t>related government bodies, ministries of finance, planning and development, agriculture, health and energy sectors, NGOs and civil society organizations</w:t>
      </w:r>
      <w:r w:rsidR="00F73AD1">
        <w:rPr>
          <w:rFonts w:ascii="Times New Roman" w:hAnsi="Times New Roman" w:cs="Times New Roman"/>
        </w:rPr>
        <w:t>” should collaborate (Basu &amp; Shaw, 2013, p. 188)</w:t>
      </w:r>
      <w:r w:rsidR="00F73AD1" w:rsidRPr="00F73AD1">
        <w:rPr>
          <w:rFonts w:ascii="Times New Roman" w:hAnsi="Times New Roman" w:cs="Times New Roman"/>
        </w:rPr>
        <w:t xml:space="preserve">. </w:t>
      </w:r>
      <w:r w:rsidR="00F73AD1">
        <w:rPr>
          <w:rFonts w:ascii="Times New Roman" w:hAnsi="Times New Roman" w:cs="Times New Roman"/>
        </w:rPr>
        <w:t>The authors argue that g</w:t>
      </w:r>
      <w:r w:rsidR="00F73AD1" w:rsidRPr="00F73AD1">
        <w:rPr>
          <w:rFonts w:ascii="Times New Roman" w:hAnsi="Times New Roman" w:cs="Times New Roman"/>
        </w:rPr>
        <w:t xml:space="preserve">ood governance that supports </w:t>
      </w:r>
      <w:r w:rsidR="00F73AD1">
        <w:rPr>
          <w:rFonts w:ascii="Times New Roman" w:hAnsi="Times New Roman" w:cs="Times New Roman"/>
        </w:rPr>
        <w:t>involvement, access to inform</w:t>
      </w:r>
      <w:bookmarkStart w:id="10" w:name="_GoBack"/>
      <w:bookmarkEnd w:id="10"/>
      <w:r w:rsidR="00F73AD1">
        <w:rPr>
          <w:rFonts w:ascii="Times New Roman" w:hAnsi="Times New Roman" w:cs="Times New Roman"/>
        </w:rPr>
        <w:t xml:space="preserve">ation on </w:t>
      </w:r>
      <w:r w:rsidR="00F73AD1" w:rsidRPr="00F73AD1">
        <w:rPr>
          <w:rFonts w:ascii="Times New Roman" w:hAnsi="Times New Roman" w:cs="Times New Roman"/>
        </w:rPr>
        <w:t xml:space="preserve">rights </w:t>
      </w:r>
      <w:r w:rsidR="00F73AD1">
        <w:rPr>
          <w:rFonts w:ascii="Times New Roman" w:hAnsi="Times New Roman" w:cs="Times New Roman"/>
        </w:rPr>
        <w:t xml:space="preserve">and </w:t>
      </w:r>
      <w:r w:rsidR="00F73AD1" w:rsidRPr="00F73AD1">
        <w:rPr>
          <w:rFonts w:ascii="Times New Roman" w:hAnsi="Times New Roman" w:cs="Times New Roman"/>
        </w:rPr>
        <w:t>policies, decentralization, equity, gender balance</w:t>
      </w:r>
      <w:r w:rsidR="00F73AD1">
        <w:rPr>
          <w:rFonts w:ascii="Times New Roman" w:hAnsi="Times New Roman" w:cs="Times New Roman"/>
        </w:rPr>
        <w:t>,</w:t>
      </w:r>
      <w:r w:rsidR="00F73AD1" w:rsidRPr="00F73AD1">
        <w:rPr>
          <w:rFonts w:ascii="Times New Roman" w:hAnsi="Times New Roman" w:cs="Times New Roman"/>
        </w:rPr>
        <w:t xml:space="preserve"> and accountability of vulnerable commu</w:t>
      </w:r>
      <w:r w:rsidR="00F73AD1">
        <w:rPr>
          <w:rFonts w:ascii="Times New Roman" w:hAnsi="Times New Roman" w:cs="Times New Roman"/>
        </w:rPr>
        <w:t>nities have to be established in order for adaptive policies to be successful. C</w:t>
      </w:r>
      <w:r w:rsidR="00F73AD1" w:rsidRPr="00F73AD1">
        <w:rPr>
          <w:rFonts w:ascii="Times New Roman" w:hAnsi="Times New Roman" w:cs="Times New Roman"/>
        </w:rPr>
        <w:t xml:space="preserve">urrent and future climate change impacts need to be </w:t>
      </w:r>
      <w:r w:rsidR="000C4AA5" w:rsidRPr="00F73AD1">
        <w:rPr>
          <w:rFonts w:ascii="Times New Roman" w:hAnsi="Times New Roman" w:cs="Times New Roman"/>
        </w:rPr>
        <w:t>considered</w:t>
      </w:r>
      <w:r w:rsidR="00F73AD1" w:rsidRPr="00F73AD1">
        <w:rPr>
          <w:rFonts w:ascii="Times New Roman" w:hAnsi="Times New Roman" w:cs="Times New Roman"/>
        </w:rPr>
        <w:t xml:space="preserve"> and should be included in national budgets</w:t>
      </w:r>
      <w:r w:rsidR="00F73AD1">
        <w:rPr>
          <w:rFonts w:ascii="Times New Roman" w:hAnsi="Times New Roman" w:cs="Times New Roman"/>
        </w:rPr>
        <w:t>.</w:t>
      </w:r>
      <w:r w:rsidR="00376004">
        <w:rPr>
          <w:rFonts w:ascii="Times New Roman" w:hAnsi="Times New Roman" w:cs="Times New Roman"/>
        </w:rPr>
        <w:t xml:space="preserve"> The authors state that thus far, </w:t>
      </w:r>
      <w:r w:rsidR="007D0233">
        <w:rPr>
          <w:rFonts w:ascii="Times New Roman" w:hAnsi="Times New Roman" w:cs="Times New Roman"/>
        </w:rPr>
        <w:t xml:space="preserve">various climate change adaptation plans and policies have not been implemented. </w:t>
      </w:r>
    </w:p>
    <w:p w14:paraId="692E84EB" w14:textId="488E4DA7" w:rsidR="007D0233" w:rsidRPr="007D0233" w:rsidRDefault="007D0233" w:rsidP="007D0233">
      <w:pPr>
        <w:spacing w:line="480" w:lineRule="auto"/>
        <w:ind w:firstLine="720"/>
        <w:jc w:val="both"/>
        <w:rPr>
          <w:rFonts w:ascii="Times New Roman" w:hAnsi="Times New Roman" w:cs="Times New Roman"/>
        </w:rPr>
      </w:pPr>
      <w:commentRangeStart w:id="11"/>
      <w:r>
        <w:rPr>
          <w:rFonts w:ascii="Times New Roman" w:hAnsi="Times New Roman" w:cs="Times New Roman"/>
        </w:rPr>
        <w:t xml:space="preserve">This paper provided data on </w:t>
      </w:r>
      <w:r w:rsidRPr="007D0233">
        <w:rPr>
          <w:rFonts w:ascii="Times New Roman" w:hAnsi="Times New Roman" w:cs="Times New Roman"/>
        </w:rPr>
        <w:t xml:space="preserve">water availability in South Asia and </w:t>
      </w:r>
      <w:r w:rsidR="000C4AA5">
        <w:rPr>
          <w:rFonts w:ascii="Times New Roman" w:hAnsi="Times New Roman" w:cs="Times New Roman"/>
        </w:rPr>
        <w:t>examined</w:t>
      </w:r>
      <w:r w:rsidRPr="007D0233">
        <w:rPr>
          <w:rFonts w:ascii="Times New Roman" w:hAnsi="Times New Roman" w:cs="Times New Roman"/>
        </w:rPr>
        <w:t xml:space="preserve"> the existing water policies of the region’s countries.</w:t>
      </w:r>
      <w:r>
        <w:rPr>
          <w:rFonts w:ascii="Times New Roman" w:hAnsi="Times New Roman" w:cs="Times New Roman"/>
        </w:rPr>
        <w:t xml:space="preserve"> The authors analyzed the shortcomings of</w:t>
      </w:r>
      <w:r w:rsidR="0071412A">
        <w:rPr>
          <w:rFonts w:ascii="Times New Roman" w:hAnsi="Times New Roman" w:cs="Times New Roman"/>
        </w:rPr>
        <w:t xml:space="preserve"> the</w:t>
      </w:r>
      <w:r>
        <w:rPr>
          <w:rFonts w:ascii="Times New Roman" w:hAnsi="Times New Roman" w:cs="Times New Roman"/>
        </w:rPr>
        <w:t xml:space="preserve"> current water framework</w:t>
      </w:r>
      <w:r w:rsidR="004D5A2E">
        <w:rPr>
          <w:rFonts w:ascii="Times New Roman" w:hAnsi="Times New Roman" w:cs="Times New Roman"/>
        </w:rPr>
        <w:t xml:space="preserve"> in the region and offered ways to improve current policies. The article focused on </w:t>
      </w:r>
      <w:r w:rsidR="004D5A2E">
        <w:rPr>
          <w:rFonts w:ascii="Times New Roman" w:hAnsi="Times New Roman" w:cs="Times New Roman"/>
        </w:rPr>
        <w:lastRenderedPageBreak/>
        <w:t>climate change and its contribution to water scarcity in the region, and the researchers insist that adap</w:t>
      </w:r>
      <w:r w:rsidR="0071412A">
        <w:rPr>
          <w:rFonts w:ascii="Times New Roman" w:hAnsi="Times New Roman" w:cs="Times New Roman"/>
        </w:rPr>
        <w:t xml:space="preserve">tive measures have to become </w:t>
      </w:r>
      <w:r w:rsidR="004D5A2E">
        <w:rPr>
          <w:rFonts w:ascii="Times New Roman" w:hAnsi="Times New Roman" w:cs="Times New Roman"/>
        </w:rPr>
        <w:t xml:space="preserve">a high priority in South Asia. </w:t>
      </w:r>
      <w:commentRangeEnd w:id="11"/>
      <w:r w:rsidR="00625F36">
        <w:rPr>
          <w:rStyle w:val="CommentReference"/>
        </w:rPr>
        <w:commentReference w:id="11"/>
      </w:r>
    </w:p>
    <w:p w14:paraId="0EC9FB1D" w14:textId="2D15559A" w:rsidR="00753834" w:rsidRDefault="007D0233" w:rsidP="007D0233">
      <w:pPr>
        <w:spacing w:line="480" w:lineRule="auto"/>
        <w:ind w:firstLine="720"/>
        <w:jc w:val="both"/>
        <w:rPr>
          <w:rFonts w:ascii="Times New Roman" w:hAnsi="Times New Roman" w:cs="Times New Roman"/>
        </w:rPr>
      </w:pPr>
      <w:r>
        <w:rPr>
          <w:rFonts w:ascii="Times New Roman" w:hAnsi="Times New Roman" w:cs="Times New Roman"/>
        </w:rPr>
        <w:t xml:space="preserve">  </w:t>
      </w:r>
    </w:p>
    <w:p w14:paraId="2C98A364" w14:textId="77777777" w:rsidR="00F73AD1" w:rsidRDefault="00F73AD1" w:rsidP="004D5A2E">
      <w:pPr>
        <w:spacing w:line="480" w:lineRule="auto"/>
        <w:rPr>
          <w:rFonts w:ascii="Times New Roman" w:hAnsi="Times New Roman" w:cs="Times New Roman"/>
        </w:rPr>
      </w:pPr>
    </w:p>
    <w:p w14:paraId="76C0F8B5" w14:textId="77777777" w:rsidR="00F73AD1" w:rsidRDefault="00F73AD1" w:rsidP="00753834">
      <w:pPr>
        <w:spacing w:line="480" w:lineRule="auto"/>
        <w:ind w:firstLine="720"/>
        <w:jc w:val="center"/>
        <w:rPr>
          <w:rFonts w:ascii="Times New Roman" w:hAnsi="Times New Roman" w:cs="Times New Roman"/>
        </w:rPr>
      </w:pPr>
    </w:p>
    <w:p w14:paraId="41D05CB4" w14:textId="38237CBA" w:rsidR="00753834" w:rsidRPr="00753834" w:rsidRDefault="00753834" w:rsidP="00753834">
      <w:pPr>
        <w:spacing w:line="480" w:lineRule="auto"/>
        <w:ind w:firstLine="720"/>
        <w:jc w:val="center"/>
        <w:rPr>
          <w:rFonts w:ascii="Times New Roman" w:hAnsi="Times New Roman" w:cs="Times New Roman"/>
        </w:rPr>
      </w:pPr>
      <w:r w:rsidRPr="00753834">
        <w:rPr>
          <w:rFonts w:ascii="Times New Roman" w:hAnsi="Times New Roman" w:cs="Times New Roman"/>
        </w:rPr>
        <w:t>Reference</w:t>
      </w:r>
    </w:p>
    <w:p w14:paraId="0F3AC0D6" w14:textId="77777777" w:rsidR="00753834" w:rsidRDefault="00753834" w:rsidP="00753834">
      <w:pPr>
        <w:spacing w:line="480" w:lineRule="auto"/>
        <w:ind w:left="720" w:hanging="720"/>
        <w:jc w:val="both"/>
        <w:rPr>
          <w:rFonts w:ascii="Times New Roman" w:hAnsi="Times New Roman" w:cs="Times New Roman"/>
        </w:rPr>
      </w:pPr>
      <w:commentRangeStart w:id="12"/>
      <w:r w:rsidRPr="00753834">
        <w:rPr>
          <w:rFonts w:ascii="Times New Roman" w:hAnsi="Times New Roman" w:cs="Times New Roman"/>
        </w:rPr>
        <w:t xml:space="preserve">Basu, M., &amp; Shaw, R. (2013). Water policy, climate change and adaptation in South Asia. </w:t>
      </w:r>
      <w:r w:rsidRPr="00753834">
        <w:rPr>
          <w:rFonts w:ascii="Times New Roman" w:hAnsi="Times New Roman" w:cs="Times New Roman"/>
          <w:i/>
        </w:rPr>
        <w:t xml:space="preserve">International Journal of Environmental Studies, </w:t>
      </w:r>
      <w:r w:rsidRPr="00753834">
        <w:rPr>
          <w:rFonts w:ascii="Times New Roman" w:hAnsi="Times New Roman" w:cs="Times New Roman"/>
        </w:rPr>
        <w:t>70(5), 175-191,</w:t>
      </w:r>
    </w:p>
    <w:p w14:paraId="71812A8C" w14:textId="5C049DB8" w:rsidR="00753834" w:rsidRPr="00753834" w:rsidRDefault="00753834" w:rsidP="00753834">
      <w:pPr>
        <w:spacing w:line="480" w:lineRule="auto"/>
        <w:ind w:left="720"/>
        <w:jc w:val="both"/>
        <w:rPr>
          <w:rFonts w:ascii="Times New Roman" w:hAnsi="Times New Roman" w:cs="Times New Roman"/>
        </w:rPr>
      </w:pPr>
      <w:r w:rsidRPr="00753834">
        <w:rPr>
          <w:rFonts w:ascii="Times New Roman" w:hAnsi="Times New Roman" w:cs="Times New Roman"/>
        </w:rPr>
        <w:t>http://dx.doi.org/10.1080/00207233.2013.781736</w:t>
      </w:r>
      <w:commentRangeEnd w:id="12"/>
      <w:r w:rsidR="00F13F3F">
        <w:rPr>
          <w:rStyle w:val="CommentReference"/>
        </w:rPr>
        <w:commentReference w:id="12"/>
      </w:r>
    </w:p>
    <w:p w14:paraId="590803C6" w14:textId="4312DC8D" w:rsidR="005F7057" w:rsidRPr="00754E99" w:rsidRDefault="005F7057" w:rsidP="00CD4BCD">
      <w:pPr>
        <w:spacing w:line="480" w:lineRule="auto"/>
        <w:jc w:val="both"/>
        <w:rPr>
          <w:rFonts w:ascii="Times New Roman" w:hAnsi="Times New Roman" w:cs="Times New Roman"/>
        </w:rPr>
      </w:pPr>
    </w:p>
    <w:sectPr w:rsidR="005F7057" w:rsidRPr="00754E99" w:rsidSect="00CB4B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hael Lundquist" w:date="2019-06-04T12:01:00Z" w:initials="ML">
    <w:p w14:paraId="5E977019" w14:textId="7EF580F5" w:rsidR="0009606C" w:rsidRDefault="0009606C">
      <w:pPr>
        <w:pStyle w:val="CommentText"/>
      </w:pPr>
      <w:r>
        <w:rPr>
          <w:rStyle w:val="CommentReference"/>
        </w:rPr>
        <w:annotationRef/>
      </w:r>
      <w:r>
        <w:t>Reviewed article and article’s authors</w:t>
      </w:r>
    </w:p>
  </w:comment>
  <w:comment w:id="3" w:author="Michael Lundquist" w:date="2019-06-04T12:02:00Z" w:initials="ML">
    <w:p w14:paraId="2B612141" w14:textId="5D494A61" w:rsidR="0009606C" w:rsidRDefault="0009606C">
      <w:pPr>
        <w:pStyle w:val="CommentText"/>
      </w:pPr>
      <w:r>
        <w:rPr>
          <w:rStyle w:val="CommentReference"/>
        </w:rPr>
        <w:annotationRef/>
      </w:r>
      <w:r>
        <w:t>Lets the reader know what’s going on in the rest of the paper</w:t>
      </w:r>
    </w:p>
  </w:comment>
  <w:comment w:id="4" w:author="Michael Lundquist" w:date="2019-06-04T12:03:00Z" w:initials="ML">
    <w:p w14:paraId="7A24377F" w14:textId="0166E09B" w:rsidR="00F90622" w:rsidRDefault="00F90622">
      <w:pPr>
        <w:pStyle w:val="CommentText"/>
      </w:pPr>
      <w:r>
        <w:rPr>
          <w:rStyle w:val="CommentReference"/>
        </w:rPr>
        <w:annotationRef/>
      </w:r>
      <w:r>
        <w:t>Quote style</w:t>
      </w:r>
    </w:p>
  </w:comment>
  <w:comment w:id="6" w:author="Michael Lundquist" w:date="2019-06-04T12:05:00Z" w:initials="ML">
    <w:p w14:paraId="1A96FCCC" w14:textId="6DDB646E" w:rsidR="00F90622" w:rsidRDefault="00F90622">
      <w:pPr>
        <w:pStyle w:val="CommentText"/>
      </w:pPr>
      <w:r>
        <w:rPr>
          <w:rStyle w:val="CommentReference"/>
        </w:rPr>
        <w:annotationRef/>
      </w:r>
      <w:r>
        <w:t>This is interesting, it’d be good to add more on it</w:t>
      </w:r>
    </w:p>
  </w:comment>
  <w:comment w:id="7" w:author="Michael Lundquist" w:date="2019-06-04T12:09:00Z" w:initials="ML">
    <w:p w14:paraId="56F313C3" w14:textId="6BD3B359" w:rsidR="00625F36" w:rsidRDefault="00625F36">
      <w:pPr>
        <w:pStyle w:val="CommentText"/>
      </w:pPr>
      <w:r>
        <w:rPr>
          <w:rStyle w:val="CommentReference"/>
        </w:rPr>
        <w:annotationRef/>
      </w:r>
      <w:r>
        <w:t>Long quote</w:t>
      </w:r>
    </w:p>
  </w:comment>
  <w:comment w:id="8" w:author="Michael Lundquist" w:date="2019-06-04T12:09:00Z" w:initials="ML">
    <w:p w14:paraId="5B9BFC1F" w14:textId="0A241BF7" w:rsidR="00625F36" w:rsidRDefault="00625F36">
      <w:pPr>
        <w:pStyle w:val="CommentText"/>
      </w:pPr>
      <w:r>
        <w:rPr>
          <w:rStyle w:val="CommentReference"/>
        </w:rPr>
        <w:annotationRef/>
      </w:r>
    </w:p>
  </w:comment>
  <w:comment w:id="9" w:author="Michael Lundquist" w:date="2019-06-04T12:10:00Z" w:initials="ML">
    <w:p w14:paraId="26517905" w14:textId="281AE55B" w:rsidR="00625F36" w:rsidRDefault="00625F36">
      <w:pPr>
        <w:pStyle w:val="CommentText"/>
      </w:pPr>
      <w:r>
        <w:rPr>
          <w:rStyle w:val="CommentReference"/>
        </w:rPr>
        <w:annotationRef/>
      </w:r>
      <w:r>
        <w:t>What is potable water?</w:t>
      </w:r>
    </w:p>
  </w:comment>
  <w:comment w:id="11" w:author="Michael Lundquist" w:date="2019-06-04T12:12:00Z" w:initials="ML">
    <w:p w14:paraId="2ADDA728" w14:textId="11847D91" w:rsidR="00625F36" w:rsidRDefault="00625F36">
      <w:pPr>
        <w:pStyle w:val="CommentText"/>
      </w:pPr>
      <w:r>
        <w:rPr>
          <w:rStyle w:val="CommentReference"/>
        </w:rPr>
        <w:annotationRef/>
      </w:r>
    </w:p>
  </w:comment>
  <w:comment w:id="12" w:author="Michael Lundquist" w:date="2019-06-04T12:00:00Z" w:initials="ML">
    <w:p w14:paraId="3C8B7475" w14:textId="49F774B2" w:rsidR="00F13F3F" w:rsidRDefault="00F13F3F">
      <w:pPr>
        <w:pStyle w:val="CommentText"/>
      </w:pPr>
      <w:r>
        <w:rPr>
          <w:rStyle w:val="CommentReference"/>
        </w:rPr>
        <w:annotationRef/>
      </w:r>
      <w:r>
        <w:t>Just 1 resource, not annotated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77019" w15:done="0"/>
  <w15:commentEx w15:paraId="2B612141" w15:done="0"/>
  <w15:commentEx w15:paraId="7A24377F" w15:done="0"/>
  <w15:commentEx w15:paraId="1A96FCCC" w15:done="0"/>
  <w15:commentEx w15:paraId="56F313C3" w15:done="0"/>
  <w15:commentEx w15:paraId="5B9BFC1F" w15:paraIdParent="56F313C3" w15:done="0"/>
  <w15:commentEx w15:paraId="26517905" w15:done="0"/>
  <w15:commentEx w15:paraId="2ADDA728" w15:done="1"/>
  <w15:commentEx w15:paraId="3C8B74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77019" w16cid:durableId="20A0DC17"/>
  <w16cid:commentId w16cid:paraId="2B612141" w16cid:durableId="20A0DC49"/>
  <w16cid:commentId w16cid:paraId="7A24377F" w16cid:durableId="20A0DCA3"/>
  <w16cid:commentId w16cid:paraId="1A96FCCC" w16cid:durableId="20A0DD0F"/>
  <w16cid:commentId w16cid:paraId="56F313C3" w16cid:durableId="20A0DE06"/>
  <w16cid:commentId w16cid:paraId="5B9BFC1F" w16cid:durableId="20A0DE0D"/>
  <w16cid:commentId w16cid:paraId="26517905" w16cid:durableId="20A0DE38"/>
  <w16cid:commentId w16cid:paraId="2ADDA728" w16cid:durableId="20A0DEA0"/>
  <w16cid:commentId w16cid:paraId="3C8B7475" w16cid:durableId="20A0DB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Lundquist">
    <w15:presenceInfo w15:providerId="Windows Live" w15:userId="93d8b136b6636b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E9"/>
    <w:rsid w:val="00052BBA"/>
    <w:rsid w:val="00085E17"/>
    <w:rsid w:val="0009606C"/>
    <w:rsid w:val="000A051C"/>
    <w:rsid w:val="000C17D8"/>
    <w:rsid w:val="000C2253"/>
    <w:rsid w:val="000C4AA5"/>
    <w:rsid w:val="001C63EF"/>
    <w:rsid w:val="001D688F"/>
    <w:rsid w:val="00376004"/>
    <w:rsid w:val="0038445E"/>
    <w:rsid w:val="003963EA"/>
    <w:rsid w:val="003A1744"/>
    <w:rsid w:val="00440295"/>
    <w:rsid w:val="004405E1"/>
    <w:rsid w:val="00482FE4"/>
    <w:rsid w:val="004B699D"/>
    <w:rsid w:val="004C46F6"/>
    <w:rsid w:val="004D5A2E"/>
    <w:rsid w:val="005D4D02"/>
    <w:rsid w:val="005F7057"/>
    <w:rsid w:val="00625F36"/>
    <w:rsid w:val="00650B29"/>
    <w:rsid w:val="0068256D"/>
    <w:rsid w:val="0071412A"/>
    <w:rsid w:val="00753834"/>
    <w:rsid w:val="00754E99"/>
    <w:rsid w:val="00784EE9"/>
    <w:rsid w:val="007B3E24"/>
    <w:rsid w:val="007D0233"/>
    <w:rsid w:val="0081220A"/>
    <w:rsid w:val="0085713C"/>
    <w:rsid w:val="008A6ECB"/>
    <w:rsid w:val="00960D30"/>
    <w:rsid w:val="009A455B"/>
    <w:rsid w:val="009A4BD5"/>
    <w:rsid w:val="00A055CD"/>
    <w:rsid w:val="00A22C2C"/>
    <w:rsid w:val="00A565B7"/>
    <w:rsid w:val="00A9077C"/>
    <w:rsid w:val="00AA3144"/>
    <w:rsid w:val="00AC3725"/>
    <w:rsid w:val="00AE20F5"/>
    <w:rsid w:val="00AF2500"/>
    <w:rsid w:val="00B47439"/>
    <w:rsid w:val="00BD3A8A"/>
    <w:rsid w:val="00CB4B99"/>
    <w:rsid w:val="00CD4BCD"/>
    <w:rsid w:val="00D4478C"/>
    <w:rsid w:val="00E47622"/>
    <w:rsid w:val="00F13F3F"/>
    <w:rsid w:val="00F73AD1"/>
    <w:rsid w:val="00F801A8"/>
    <w:rsid w:val="00F9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4D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3F3F"/>
    <w:rPr>
      <w:sz w:val="16"/>
      <w:szCs w:val="16"/>
    </w:rPr>
  </w:style>
  <w:style w:type="paragraph" w:styleId="CommentText">
    <w:name w:val="annotation text"/>
    <w:basedOn w:val="Normal"/>
    <w:link w:val="CommentTextChar"/>
    <w:uiPriority w:val="99"/>
    <w:semiHidden/>
    <w:unhideWhenUsed/>
    <w:rsid w:val="00F13F3F"/>
    <w:rPr>
      <w:sz w:val="20"/>
      <w:szCs w:val="20"/>
    </w:rPr>
  </w:style>
  <w:style w:type="character" w:customStyle="1" w:styleId="CommentTextChar">
    <w:name w:val="Comment Text Char"/>
    <w:basedOn w:val="DefaultParagraphFont"/>
    <w:link w:val="CommentText"/>
    <w:uiPriority w:val="99"/>
    <w:semiHidden/>
    <w:rsid w:val="00F13F3F"/>
    <w:rPr>
      <w:sz w:val="20"/>
      <w:szCs w:val="20"/>
    </w:rPr>
  </w:style>
  <w:style w:type="paragraph" w:styleId="CommentSubject">
    <w:name w:val="annotation subject"/>
    <w:basedOn w:val="CommentText"/>
    <w:next w:val="CommentText"/>
    <w:link w:val="CommentSubjectChar"/>
    <w:uiPriority w:val="99"/>
    <w:semiHidden/>
    <w:unhideWhenUsed/>
    <w:rsid w:val="00F13F3F"/>
    <w:rPr>
      <w:b/>
      <w:bCs/>
    </w:rPr>
  </w:style>
  <w:style w:type="character" w:customStyle="1" w:styleId="CommentSubjectChar">
    <w:name w:val="Comment Subject Char"/>
    <w:basedOn w:val="CommentTextChar"/>
    <w:link w:val="CommentSubject"/>
    <w:uiPriority w:val="99"/>
    <w:semiHidden/>
    <w:rsid w:val="00F13F3F"/>
    <w:rPr>
      <w:b/>
      <w:bCs/>
      <w:sz w:val="20"/>
      <w:szCs w:val="20"/>
    </w:rPr>
  </w:style>
  <w:style w:type="paragraph" w:styleId="BalloonText">
    <w:name w:val="Balloon Text"/>
    <w:basedOn w:val="Normal"/>
    <w:link w:val="BalloonTextChar"/>
    <w:uiPriority w:val="99"/>
    <w:semiHidden/>
    <w:unhideWhenUsed/>
    <w:rsid w:val="00F13F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May</dc:creator>
  <cp:keywords/>
  <dc:description/>
  <cp:lastModifiedBy>Michael Lundquist</cp:lastModifiedBy>
  <cp:revision>5</cp:revision>
  <dcterms:created xsi:type="dcterms:W3CDTF">2019-06-04T14:57:00Z</dcterms:created>
  <dcterms:modified xsi:type="dcterms:W3CDTF">2019-06-04T16:12:00Z</dcterms:modified>
</cp:coreProperties>
</file>